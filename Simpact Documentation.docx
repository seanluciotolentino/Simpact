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4F1" w:rsidRPr="008E0C13" w:rsidRDefault="002514F1" w:rsidP="005728D1">
      <w:pPr>
        <w:pStyle w:val="Title"/>
        <w:rPr>
          <w:color w:val="auto"/>
        </w:rPr>
      </w:pPr>
      <w:r w:rsidRPr="008E0C13">
        <w:rPr>
          <w:color w:val="auto"/>
        </w:rPr>
        <w:t xml:space="preserve">Simpact </w:t>
      </w:r>
      <w:r w:rsidR="00886F8A" w:rsidRPr="008E0C13">
        <w:rPr>
          <w:color w:val="auto"/>
        </w:rPr>
        <w:t>Documentation</w:t>
      </w:r>
    </w:p>
    <w:bookmarkStart w:id="0" w:name="_Toc337799673" w:displacedByCustomXml="next"/>
    <w:sdt>
      <w:sdtPr>
        <w:rPr>
          <w:rFonts w:asciiTheme="minorHAnsi" w:eastAsiaTheme="minorHAnsi" w:hAnsiTheme="minorHAnsi" w:cstheme="minorBidi"/>
          <w:b w:val="0"/>
          <w:bCs w:val="0"/>
          <w:color w:val="auto"/>
          <w:sz w:val="22"/>
          <w:szCs w:val="22"/>
          <w:lang w:val="en-ZA" w:eastAsia="en-US"/>
        </w:rPr>
        <w:id w:val="-1675955716"/>
        <w:docPartObj>
          <w:docPartGallery w:val="Table of Contents"/>
          <w:docPartUnique/>
        </w:docPartObj>
      </w:sdtPr>
      <w:sdtEndPr>
        <w:rPr>
          <w:noProof/>
        </w:rPr>
      </w:sdtEndPr>
      <w:sdtContent>
        <w:p w:rsidR="009D44B7" w:rsidRPr="008E0C13" w:rsidRDefault="009D44B7">
          <w:pPr>
            <w:pStyle w:val="TOCHeading"/>
            <w:rPr>
              <w:color w:val="auto"/>
            </w:rPr>
          </w:pPr>
          <w:r w:rsidRPr="008E0C13">
            <w:rPr>
              <w:color w:val="auto"/>
            </w:rPr>
            <w:t>Contents</w:t>
          </w:r>
        </w:p>
        <w:p w:rsidR="009D44B7" w:rsidRPr="008E0C13" w:rsidRDefault="009D44B7">
          <w:pPr>
            <w:pStyle w:val="TOC1"/>
            <w:tabs>
              <w:tab w:val="right" w:leader="dot" w:pos="9060"/>
            </w:tabs>
            <w:rPr>
              <w:rFonts w:ascii="Times New Roman" w:hAnsi="Times New Roman" w:cs="Times New Roman"/>
              <w:noProof/>
              <w:sz w:val="24"/>
              <w:szCs w:val="24"/>
              <w:lang w:val="en-ZA" w:eastAsia="en-ZA"/>
            </w:rPr>
          </w:pPr>
          <w:r w:rsidRPr="008E0C13">
            <w:rPr>
              <w:rFonts w:ascii="Times New Roman" w:hAnsi="Times New Roman" w:cs="Times New Roman"/>
              <w:sz w:val="24"/>
              <w:szCs w:val="24"/>
            </w:rPr>
            <w:fldChar w:fldCharType="begin"/>
          </w:r>
          <w:r w:rsidRPr="008E0C13">
            <w:rPr>
              <w:rFonts w:ascii="Times New Roman" w:hAnsi="Times New Roman" w:cs="Times New Roman"/>
              <w:sz w:val="24"/>
              <w:szCs w:val="24"/>
            </w:rPr>
            <w:instrText xml:space="preserve"> TOC \o "1-3" \h \z \u </w:instrText>
          </w:r>
          <w:r w:rsidRPr="008E0C13">
            <w:rPr>
              <w:rFonts w:ascii="Times New Roman" w:hAnsi="Times New Roman" w:cs="Times New Roman"/>
              <w:sz w:val="24"/>
              <w:szCs w:val="24"/>
            </w:rPr>
            <w:fldChar w:fldCharType="separate"/>
          </w:r>
          <w:hyperlink w:anchor="_Toc337799702" w:history="1">
            <w:r w:rsidRPr="008E0C13">
              <w:rPr>
                <w:rStyle w:val="Hyperlink"/>
                <w:rFonts w:ascii="Times New Roman" w:hAnsi="Times New Roman" w:cs="Times New Roman"/>
                <w:noProof/>
                <w:color w:val="auto"/>
                <w:sz w:val="24"/>
                <w:szCs w:val="24"/>
              </w:rPr>
              <w:t>An Overview</w:t>
            </w:r>
            <w:r w:rsidRPr="008E0C13">
              <w:rPr>
                <w:rFonts w:ascii="Times New Roman" w:hAnsi="Times New Roman" w:cs="Times New Roman"/>
                <w:noProof/>
                <w:webHidden/>
                <w:sz w:val="24"/>
                <w:szCs w:val="24"/>
              </w:rPr>
              <w:tab/>
            </w:r>
            <w:r w:rsidRPr="008E0C13">
              <w:rPr>
                <w:rFonts w:ascii="Times New Roman" w:hAnsi="Times New Roman" w:cs="Times New Roman"/>
                <w:noProof/>
                <w:webHidden/>
                <w:sz w:val="24"/>
                <w:szCs w:val="24"/>
              </w:rPr>
              <w:fldChar w:fldCharType="begin"/>
            </w:r>
            <w:r w:rsidRPr="008E0C13">
              <w:rPr>
                <w:rFonts w:ascii="Times New Roman" w:hAnsi="Times New Roman" w:cs="Times New Roman"/>
                <w:noProof/>
                <w:webHidden/>
                <w:sz w:val="24"/>
                <w:szCs w:val="24"/>
              </w:rPr>
              <w:instrText xml:space="preserve"> PAGEREF _Toc337799702 \h </w:instrText>
            </w:r>
            <w:r w:rsidRPr="008E0C13">
              <w:rPr>
                <w:rFonts w:ascii="Times New Roman" w:hAnsi="Times New Roman" w:cs="Times New Roman"/>
                <w:noProof/>
                <w:webHidden/>
                <w:sz w:val="24"/>
                <w:szCs w:val="24"/>
              </w:rPr>
            </w:r>
            <w:r w:rsidRPr="008E0C13">
              <w:rPr>
                <w:rFonts w:ascii="Times New Roman" w:hAnsi="Times New Roman" w:cs="Times New Roman"/>
                <w:noProof/>
                <w:webHidden/>
                <w:sz w:val="24"/>
                <w:szCs w:val="24"/>
              </w:rPr>
              <w:fldChar w:fldCharType="separate"/>
            </w:r>
            <w:r w:rsidRPr="008E0C13">
              <w:rPr>
                <w:rFonts w:ascii="Times New Roman" w:hAnsi="Times New Roman" w:cs="Times New Roman"/>
                <w:noProof/>
                <w:webHidden/>
                <w:sz w:val="24"/>
                <w:szCs w:val="24"/>
              </w:rPr>
              <w:t>1</w:t>
            </w:r>
            <w:r w:rsidRPr="008E0C13">
              <w:rPr>
                <w:rFonts w:ascii="Times New Roman" w:hAnsi="Times New Roman" w:cs="Times New Roman"/>
                <w:noProof/>
                <w:webHidden/>
                <w:sz w:val="24"/>
                <w:szCs w:val="24"/>
              </w:rPr>
              <w:fldChar w:fldCharType="end"/>
            </w:r>
          </w:hyperlink>
        </w:p>
        <w:p w:rsidR="009D44B7" w:rsidRPr="008E0C13" w:rsidRDefault="008119CE">
          <w:pPr>
            <w:pStyle w:val="TOC2"/>
            <w:tabs>
              <w:tab w:val="right" w:leader="dot" w:pos="9060"/>
            </w:tabs>
            <w:rPr>
              <w:rFonts w:ascii="Times New Roman" w:hAnsi="Times New Roman" w:cs="Times New Roman"/>
              <w:noProof/>
              <w:sz w:val="24"/>
              <w:szCs w:val="24"/>
              <w:lang w:val="en-ZA" w:eastAsia="en-ZA"/>
            </w:rPr>
          </w:pPr>
          <w:hyperlink w:anchor="_Toc337799703" w:history="1">
            <w:r w:rsidR="009D44B7" w:rsidRPr="008E0C13">
              <w:rPr>
                <w:rStyle w:val="Hyperlink"/>
                <w:rFonts w:ascii="Times New Roman" w:hAnsi="Times New Roman" w:cs="Times New Roman"/>
                <w:noProof/>
                <w:color w:val="auto"/>
                <w:sz w:val="24"/>
                <w:szCs w:val="24"/>
                <w:shd w:val="clear" w:color="auto" w:fill="FFFFFF"/>
              </w:rPr>
              <w:t>Purpose</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_Toc337799703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1</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2"/>
            <w:tabs>
              <w:tab w:val="right" w:leader="dot" w:pos="9060"/>
            </w:tabs>
            <w:rPr>
              <w:rFonts w:ascii="Times New Roman" w:hAnsi="Times New Roman" w:cs="Times New Roman"/>
              <w:noProof/>
              <w:sz w:val="24"/>
              <w:szCs w:val="24"/>
              <w:lang w:val="en-ZA" w:eastAsia="en-ZA"/>
            </w:rPr>
          </w:pPr>
          <w:hyperlink w:anchor="_Toc337799704" w:history="1">
            <w:r w:rsidR="009D44B7" w:rsidRPr="008E0C13">
              <w:rPr>
                <w:rStyle w:val="Hyperlink"/>
                <w:rFonts w:ascii="Times New Roman" w:hAnsi="Times New Roman" w:cs="Times New Roman"/>
                <w:noProof/>
                <w:color w:val="auto"/>
                <w:sz w:val="24"/>
                <w:szCs w:val="24"/>
                <w:shd w:val="clear" w:color="auto" w:fill="FFFFFF"/>
              </w:rPr>
              <w:t>Entities, State Variables, and Scales</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_Toc337799704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1</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2"/>
            <w:tabs>
              <w:tab w:val="right" w:leader="dot" w:pos="9060"/>
            </w:tabs>
            <w:rPr>
              <w:rFonts w:ascii="Times New Roman" w:hAnsi="Times New Roman" w:cs="Times New Roman"/>
              <w:noProof/>
              <w:sz w:val="24"/>
              <w:szCs w:val="24"/>
              <w:lang w:val="en-ZA" w:eastAsia="en-ZA"/>
            </w:rPr>
          </w:pPr>
          <w:hyperlink w:anchor="_Toc337799705" w:history="1">
            <w:r w:rsidR="009D44B7" w:rsidRPr="008E0C13">
              <w:rPr>
                <w:rStyle w:val="Hyperlink"/>
                <w:rFonts w:ascii="Times New Roman" w:hAnsi="Times New Roman" w:cs="Times New Roman"/>
                <w:noProof/>
                <w:color w:val="auto"/>
                <w:sz w:val="24"/>
                <w:szCs w:val="24"/>
                <w:shd w:val="clear" w:color="auto" w:fill="FFFFFF"/>
              </w:rPr>
              <w:t>Process Overview and Scheduling</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_Toc337799705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2</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2"/>
            <w:tabs>
              <w:tab w:val="right" w:leader="dot" w:pos="9060"/>
            </w:tabs>
            <w:rPr>
              <w:rFonts w:ascii="Times New Roman" w:hAnsi="Times New Roman" w:cs="Times New Roman"/>
              <w:noProof/>
              <w:sz w:val="24"/>
              <w:szCs w:val="24"/>
              <w:lang w:val="en-ZA" w:eastAsia="en-ZA"/>
            </w:rPr>
          </w:pPr>
          <w:hyperlink w:anchor="_Toc337799706" w:history="1">
            <w:r w:rsidR="009D44B7" w:rsidRPr="008E0C13">
              <w:rPr>
                <w:rStyle w:val="Hyperlink"/>
                <w:rFonts w:ascii="Times New Roman" w:hAnsi="Times New Roman" w:cs="Times New Roman"/>
                <w:noProof/>
                <w:color w:val="auto"/>
                <w:sz w:val="24"/>
                <w:szCs w:val="24"/>
                <w:shd w:val="clear" w:color="auto" w:fill="FFFFFF"/>
              </w:rPr>
              <w:t>Design Concepts</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_Toc337799706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2</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2"/>
            <w:tabs>
              <w:tab w:val="right" w:leader="dot" w:pos="9060"/>
            </w:tabs>
            <w:rPr>
              <w:rFonts w:ascii="Times New Roman" w:hAnsi="Times New Roman" w:cs="Times New Roman"/>
              <w:noProof/>
              <w:sz w:val="24"/>
              <w:szCs w:val="24"/>
              <w:lang w:val="en-ZA" w:eastAsia="en-ZA"/>
            </w:rPr>
          </w:pPr>
          <w:hyperlink w:anchor="_Toc337799707" w:history="1">
            <w:r w:rsidR="009D44B7" w:rsidRPr="008E0C13">
              <w:rPr>
                <w:rStyle w:val="Hyperlink"/>
                <w:rFonts w:ascii="Times New Roman" w:hAnsi="Times New Roman" w:cs="Times New Roman"/>
                <w:noProof/>
                <w:color w:val="auto"/>
                <w:sz w:val="24"/>
                <w:szCs w:val="24"/>
                <w:shd w:val="clear" w:color="auto" w:fill="FFFFFF"/>
              </w:rPr>
              <w:t>Initialization</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_Toc337799707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2</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2"/>
            <w:tabs>
              <w:tab w:val="right" w:leader="dot" w:pos="9060"/>
            </w:tabs>
            <w:rPr>
              <w:rFonts w:ascii="Times New Roman" w:hAnsi="Times New Roman" w:cs="Times New Roman"/>
              <w:noProof/>
              <w:sz w:val="24"/>
              <w:szCs w:val="24"/>
              <w:lang w:val="en-ZA" w:eastAsia="en-ZA"/>
            </w:rPr>
          </w:pPr>
          <w:hyperlink w:anchor="_Toc337799708" w:history="1">
            <w:r w:rsidR="009D44B7" w:rsidRPr="008E0C13">
              <w:rPr>
                <w:rStyle w:val="Hyperlink"/>
                <w:rFonts w:ascii="Times New Roman" w:hAnsi="Times New Roman" w:cs="Times New Roman"/>
                <w:noProof/>
                <w:color w:val="auto"/>
                <w:sz w:val="24"/>
                <w:szCs w:val="24"/>
                <w:shd w:val="clear" w:color="auto" w:fill="FFFFFF"/>
              </w:rPr>
              <w:t>Submodels</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_Toc337799708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3</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1"/>
            <w:tabs>
              <w:tab w:val="right" w:leader="dot" w:pos="9060"/>
            </w:tabs>
            <w:rPr>
              <w:rFonts w:ascii="Times New Roman" w:hAnsi="Times New Roman" w:cs="Times New Roman"/>
              <w:noProof/>
              <w:sz w:val="24"/>
              <w:szCs w:val="24"/>
              <w:lang w:val="en-ZA" w:eastAsia="en-ZA"/>
            </w:rPr>
          </w:pPr>
          <w:hyperlink w:anchor="_Toc337799709" w:history="1">
            <w:r w:rsidR="009D44B7" w:rsidRPr="008E0C13">
              <w:rPr>
                <w:rStyle w:val="Hyperlink"/>
                <w:rFonts w:ascii="Times New Roman" w:hAnsi="Times New Roman" w:cs="Times New Roman"/>
                <w:noProof/>
                <w:color w:val="auto"/>
                <w:sz w:val="24"/>
                <w:szCs w:val="24"/>
              </w:rPr>
              <w:t>Getting Starting</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_Toc337799709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6</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2"/>
            <w:tabs>
              <w:tab w:val="right" w:leader="dot" w:pos="9060"/>
            </w:tabs>
            <w:rPr>
              <w:rFonts w:ascii="Times New Roman" w:hAnsi="Times New Roman" w:cs="Times New Roman"/>
              <w:noProof/>
              <w:sz w:val="24"/>
              <w:szCs w:val="24"/>
              <w:lang w:val="en-ZA" w:eastAsia="en-ZA"/>
            </w:rPr>
          </w:pPr>
          <w:hyperlink w:anchor="_Toc337799710" w:history="1">
            <w:r w:rsidR="009D44B7" w:rsidRPr="008E0C13">
              <w:rPr>
                <w:rStyle w:val="Hyperlink"/>
                <w:rFonts w:ascii="Times New Roman" w:hAnsi="Times New Roman" w:cs="Times New Roman"/>
                <w:noProof/>
                <w:color w:val="auto"/>
                <w:sz w:val="24"/>
                <w:szCs w:val="24"/>
              </w:rPr>
              <w:t>Initial Population Parameters</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_Toc337799710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7</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2"/>
            <w:tabs>
              <w:tab w:val="right" w:leader="dot" w:pos="9060"/>
            </w:tabs>
            <w:rPr>
              <w:rFonts w:ascii="Times New Roman" w:hAnsi="Times New Roman" w:cs="Times New Roman"/>
              <w:noProof/>
              <w:sz w:val="24"/>
              <w:szCs w:val="24"/>
              <w:lang w:val="en-ZA" w:eastAsia="en-ZA"/>
            </w:rPr>
          </w:pPr>
          <w:hyperlink w:anchor="_Toc337799711" w:history="1">
            <w:r w:rsidR="009D44B7" w:rsidRPr="008E0C13">
              <w:rPr>
                <w:rStyle w:val="Hyperlink"/>
                <w:rFonts w:ascii="Times New Roman" w:hAnsi="Times New Roman" w:cs="Times New Roman"/>
                <w:noProof/>
                <w:color w:val="auto"/>
                <w:sz w:val="24"/>
                <w:szCs w:val="24"/>
              </w:rPr>
              <w:t>Event Parameters</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_Toc337799711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8</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2"/>
            <w:tabs>
              <w:tab w:val="right" w:leader="dot" w:pos="9060"/>
            </w:tabs>
            <w:rPr>
              <w:rFonts w:ascii="Times New Roman" w:hAnsi="Times New Roman" w:cs="Times New Roman"/>
              <w:noProof/>
              <w:sz w:val="24"/>
              <w:szCs w:val="24"/>
              <w:lang w:val="en-ZA" w:eastAsia="en-ZA"/>
            </w:rPr>
          </w:pPr>
          <w:hyperlink w:anchor="_Toc337799712" w:history="1">
            <w:r w:rsidR="009D44B7" w:rsidRPr="008E0C13">
              <w:rPr>
                <w:rStyle w:val="Hyperlink"/>
                <w:rFonts w:ascii="Times New Roman" w:hAnsi="Times New Roman" w:cs="Times New Roman"/>
                <w:noProof/>
                <w:color w:val="auto"/>
                <w:sz w:val="24"/>
                <w:szCs w:val="24"/>
              </w:rPr>
              <w:t>Generating output</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_Toc337799712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16</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3"/>
            <w:tabs>
              <w:tab w:val="right" w:leader="dot" w:pos="9060"/>
            </w:tabs>
            <w:rPr>
              <w:rFonts w:ascii="Times New Roman" w:hAnsi="Times New Roman" w:cs="Times New Roman"/>
              <w:noProof/>
              <w:sz w:val="24"/>
              <w:szCs w:val="24"/>
              <w:lang w:val="en-ZA" w:eastAsia="en-ZA"/>
            </w:rPr>
          </w:pPr>
          <w:hyperlink w:anchor="_Toc337799713" w:history="1">
            <w:r w:rsidR="009D44B7" w:rsidRPr="008E0C13">
              <w:rPr>
                <w:rStyle w:val="Hyperlink"/>
                <w:rFonts w:ascii="Times New Roman" w:hAnsi="Times New Roman" w:cs="Times New Roman"/>
                <w:noProof/>
                <w:color w:val="auto"/>
                <w:sz w:val="24"/>
                <w:szCs w:val="24"/>
              </w:rPr>
              <w:t>Graphs</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_Toc337799713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16</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3"/>
            <w:tabs>
              <w:tab w:val="right" w:leader="dot" w:pos="9060"/>
            </w:tabs>
            <w:rPr>
              <w:rFonts w:ascii="Times New Roman" w:hAnsi="Times New Roman" w:cs="Times New Roman"/>
              <w:noProof/>
              <w:sz w:val="24"/>
              <w:szCs w:val="24"/>
              <w:lang w:val="en-ZA" w:eastAsia="en-ZA"/>
            </w:rPr>
          </w:pPr>
          <w:hyperlink w:anchor="_Toc337799714" w:history="1">
            <w:r w:rsidR="009D44B7" w:rsidRPr="008E0C13">
              <w:rPr>
                <w:rStyle w:val="Hyperlink"/>
                <w:rFonts w:ascii="Times New Roman" w:hAnsi="Times New Roman" w:cs="Times New Roman"/>
                <w:noProof/>
                <w:color w:val="auto"/>
                <w:sz w:val="24"/>
                <w:szCs w:val="24"/>
              </w:rPr>
              <w:t>Population CSV</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_Toc337799714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19</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3"/>
            <w:tabs>
              <w:tab w:val="right" w:leader="dot" w:pos="9060"/>
            </w:tabs>
            <w:rPr>
              <w:rFonts w:ascii="Times New Roman" w:hAnsi="Times New Roman" w:cs="Times New Roman"/>
              <w:noProof/>
              <w:sz w:val="24"/>
              <w:szCs w:val="24"/>
              <w:lang w:val="en-ZA" w:eastAsia="en-ZA"/>
            </w:rPr>
          </w:pPr>
          <w:hyperlink w:anchor="_Toc337799715" w:history="1">
            <w:r w:rsidR="009D44B7" w:rsidRPr="008E0C13">
              <w:rPr>
                <w:rStyle w:val="Hyperlink"/>
                <w:rFonts w:ascii="Times New Roman" w:hAnsi="Times New Roman" w:cs="Times New Roman"/>
                <w:noProof/>
                <w:color w:val="auto"/>
                <w:sz w:val="24"/>
                <w:szCs w:val="24"/>
              </w:rPr>
              <w:t>Relations CSV</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_Toc337799715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20</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3"/>
            <w:tabs>
              <w:tab w:val="right" w:leader="dot" w:pos="9060"/>
            </w:tabs>
            <w:rPr>
              <w:rFonts w:ascii="Times New Roman" w:hAnsi="Times New Roman" w:cs="Times New Roman"/>
              <w:noProof/>
              <w:sz w:val="24"/>
              <w:szCs w:val="24"/>
              <w:lang w:val="en-ZA" w:eastAsia="en-ZA"/>
            </w:rPr>
          </w:pPr>
          <w:hyperlink w:anchor="_Toc337799716" w:history="1">
            <w:r w:rsidR="009D44B7" w:rsidRPr="008E0C13">
              <w:rPr>
                <w:rStyle w:val="Hyperlink"/>
                <w:rFonts w:ascii="Times New Roman" w:hAnsi="Times New Roman" w:cs="Times New Roman"/>
                <w:noProof/>
                <w:color w:val="auto"/>
                <w:sz w:val="24"/>
                <w:szCs w:val="24"/>
              </w:rPr>
              <w:t>Trans CSV</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_Toc337799716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21</w:t>
            </w:r>
            <w:r w:rsidR="009D44B7" w:rsidRPr="008E0C13">
              <w:rPr>
                <w:rFonts w:ascii="Times New Roman" w:hAnsi="Times New Roman" w:cs="Times New Roman"/>
                <w:noProof/>
                <w:webHidden/>
                <w:sz w:val="24"/>
                <w:szCs w:val="24"/>
              </w:rPr>
              <w:fldChar w:fldCharType="end"/>
            </w:r>
          </w:hyperlink>
        </w:p>
        <w:p w:rsidR="009D44B7" w:rsidRPr="008E0C13" w:rsidRDefault="008119CE">
          <w:pPr>
            <w:pStyle w:val="TOC1"/>
            <w:tabs>
              <w:tab w:val="right" w:leader="dot" w:pos="9060"/>
            </w:tabs>
            <w:rPr>
              <w:rFonts w:ascii="Times New Roman" w:hAnsi="Times New Roman" w:cs="Times New Roman"/>
              <w:noProof/>
              <w:sz w:val="24"/>
              <w:szCs w:val="24"/>
              <w:lang w:val="en-ZA" w:eastAsia="en-ZA"/>
            </w:rPr>
          </w:pPr>
          <w:hyperlink w:anchor="_Toc337799717" w:history="1">
            <w:r w:rsidR="009D44B7" w:rsidRPr="008E0C13">
              <w:rPr>
                <w:rStyle w:val="Hyperlink"/>
                <w:rFonts w:ascii="Times New Roman" w:hAnsi="Times New Roman" w:cs="Times New Roman"/>
                <w:noProof/>
                <w:color w:val="auto"/>
                <w:sz w:val="24"/>
                <w:szCs w:val="24"/>
              </w:rPr>
              <w:t>More Advanced Use</w:t>
            </w:r>
            <w:r w:rsidR="009D44B7" w:rsidRPr="008E0C13">
              <w:rPr>
                <w:rFonts w:ascii="Times New Roman" w:hAnsi="Times New Roman" w:cs="Times New Roman"/>
                <w:noProof/>
                <w:webHidden/>
                <w:sz w:val="24"/>
                <w:szCs w:val="24"/>
              </w:rPr>
              <w:tab/>
            </w:r>
            <w:r w:rsidR="009D44B7" w:rsidRPr="008E0C13">
              <w:rPr>
                <w:rFonts w:ascii="Times New Roman" w:hAnsi="Times New Roman" w:cs="Times New Roman"/>
                <w:noProof/>
                <w:webHidden/>
                <w:sz w:val="24"/>
                <w:szCs w:val="24"/>
              </w:rPr>
              <w:fldChar w:fldCharType="begin"/>
            </w:r>
            <w:r w:rsidR="009D44B7" w:rsidRPr="008E0C13">
              <w:rPr>
                <w:rFonts w:ascii="Times New Roman" w:hAnsi="Times New Roman" w:cs="Times New Roman"/>
                <w:noProof/>
                <w:webHidden/>
                <w:sz w:val="24"/>
                <w:szCs w:val="24"/>
              </w:rPr>
              <w:instrText xml:space="preserve"> PAGEREF _Toc337799717 \h </w:instrText>
            </w:r>
            <w:r w:rsidR="009D44B7" w:rsidRPr="008E0C13">
              <w:rPr>
                <w:rFonts w:ascii="Times New Roman" w:hAnsi="Times New Roman" w:cs="Times New Roman"/>
                <w:noProof/>
                <w:webHidden/>
                <w:sz w:val="24"/>
                <w:szCs w:val="24"/>
              </w:rPr>
            </w:r>
            <w:r w:rsidR="009D44B7" w:rsidRPr="008E0C13">
              <w:rPr>
                <w:rFonts w:ascii="Times New Roman" w:hAnsi="Times New Roman" w:cs="Times New Roman"/>
                <w:noProof/>
                <w:webHidden/>
                <w:sz w:val="24"/>
                <w:szCs w:val="24"/>
              </w:rPr>
              <w:fldChar w:fldCharType="separate"/>
            </w:r>
            <w:r w:rsidR="009D44B7" w:rsidRPr="008E0C13">
              <w:rPr>
                <w:rFonts w:ascii="Times New Roman" w:hAnsi="Times New Roman" w:cs="Times New Roman"/>
                <w:noProof/>
                <w:webHidden/>
                <w:sz w:val="24"/>
                <w:szCs w:val="24"/>
              </w:rPr>
              <w:t>21</w:t>
            </w:r>
            <w:r w:rsidR="009D44B7" w:rsidRPr="008E0C13">
              <w:rPr>
                <w:rFonts w:ascii="Times New Roman" w:hAnsi="Times New Roman" w:cs="Times New Roman"/>
                <w:noProof/>
                <w:webHidden/>
                <w:sz w:val="24"/>
                <w:szCs w:val="24"/>
              </w:rPr>
              <w:fldChar w:fldCharType="end"/>
            </w:r>
          </w:hyperlink>
        </w:p>
        <w:p w:rsidR="009D44B7" w:rsidRDefault="009D44B7" w:rsidP="009D44B7">
          <w:pPr>
            <w:rPr>
              <w:b/>
              <w:bCs/>
              <w:noProof/>
            </w:rPr>
          </w:pPr>
          <w:r w:rsidRPr="008E0C13">
            <w:rPr>
              <w:rFonts w:ascii="Times New Roman" w:hAnsi="Times New Roman" w:cs="Times New Roman"/>
              <w:b/>
              <w:bCs/>
              <w:noProof/>
              <w:sz w:val="24"/>
              <w:szCs w:val="24"/>
            </w:rPr>
            <w:fldChar w:fldCharType="end"/>
          </w:r>
        </w:p>
      </w:sdtContent>
    </w:sdt>
    <w:bookmarkStart w:id="1" w:name="_Toc337799702" w:displacedByCustomXml="prev"/>
    <w:p w:rsidR="006B513C" w:rsidRPr="00CA4E11" w:rsidRDefault="006B513C" w:rsidP="006B513C">
      <w:pPr>
        <w:pStyle w:val="Heading1"/>
        <w:rPr>
          <w:color w:val="auto"/>
        </w:rPr>
      </w:pPr>
      <w:r w:rsidRPr="00CA4E11">
        <w:rPr>
          <w:color w:val="auto"/>
        </w:rPr>
        <w:t>An Overview</w:t>
      </w:r>
      <w:bookmarkEnd w:id="0"/>
      <w:bookmarkEnd w:id="1"/>
    </w:p>
    <w:p w:rsidR="00FE5235" w:rsidRPr="00CA4E11" w:rsidRDefault="00CA4E11" w:rsidP="000010F2">
      <w:pPr>
        <w:spacing w:after="100" w:afterAutospacing="1"/>
        <w:rPr>
          <w:rFonts w:ascii="Times New Roman" w:hAnsi="Times New Roman" w:cs="Times New Roman"/>
          <w:sz w:val="24"/>
          <w:szCs w:val="24"/>
          <w:shd w:val="clear" w:color="auto" w:fill="FFFFFF"/>
        </w:rPr>
      </w:pPr>
      <w:r w:rsidRPr="00CA4E11">
        <w:rPr>
          <w:rFonts w:ascii="Times New Roman" w:hAnsi="Times New Roman" w:cs="Times New Roman"/>
          <w:sz w:val="24"/>
        </w:rPr>
        <w:t xml:space="preserve">Simpact is an event-driven individual-based model that </w:t>
      </w:r>
      <w:r w:rsidR="000010F2">
        <w:rPr>
          <w:rFonts w:ascii="Times New Roman" w:hAnsi="Times New Roman" w:cs="Times New Roman"/>
          <w:sz w:val="24"/>
        </w:rPr>
        <w:t>is based on</w:t>
      </w:r>
      <w:r w:rsidR="000010F2">
        <w:rPr>
          <w:rStyle w:val="FootnoteReference"/>
          <w:rFonts w:ascii="Times New Roman" w:hAnsi="Times New Roman" w:cs="Times New Roman"/>
          <w:sz w:val="24"/>
        </w:rPr>
        <w:footnoteReference w:id="1"/>
      </w:r>
      <w:r w:rsidRPr="00CA4E11">
        <w:rPr>
          <w:rFonts w:ascii="Times New Roman" w:hAnsi="Times New Roman" w:cs="Times New Roman"/>
          <w:sz w:val="24"/>
        </w:rPr>
        <w:t xml:space="preserve"> the modified next reaction method (mNRM) algorithm</w:t>
      </w:r>
      <w:r w:rsidRPr="00CA4E11">
        <w:rPr>
          <w:rStyle w:val="FootnoteReference"/>
          <w:rFonts w:ascii="Times New Roman" w:hAnsi="Times New Roman" w:cs="Times New Roman"/>
          <w:sz w:val="24"/>
        </w:rPr>
        <w:footnoteReference w:id="2"/>
      </w:r>
      <w:r w:rsidRPr="00CA4E11">
        <w:rPr>
          <w:rFonts w:ascii="Times New Roman" w:hAnsi="Times New Roman" w:cs="Times New Roman"/>
          <w:sz w:val="24"/>
        </w:rPr>
        <w:t>, a derivative of the Gillespie Stochastic Simulation algorithm</w:t>
      </w:r>
      <w:r w:rsidRPr="00CA4E11">
        <w:rPr>
          <w:rStyle w:val="FootnoteReference"/>
          <w:rFonts w:ascii="Times New Roman" w:hAnsi="Times New Roman" w:cs="Times New Roman"/>
          <w:sz w:val="24"/>
        </w:rPr>
        <w:footnoteReference w:id="3"/>
      </w:r>
      <w:r w:rsidRPr="00CA4E11">
        <w:rPr>
          <w:rFonts w:ascii="Times New Roman" w:hAnsi="Times New Roman" w:cs="Times New Roman"/>
          <w:sz w:val="24"/>
        </w:rPr>
        <w:t xml:space="preserve">.  Its main purpose is to </w:t>
      </w:r>
      <w:r w:rsidRPr="00CA4E11">
        <w:rPr>
          <w:rFonts w:ascii="Times New Roman" w:hAnsi="Times New Roman" w:cs="Times New Roman"/>
          <w:b/>
          <w:i/>
          <w:sz w:val="24"/>
        </w:rPr>
        <w:t>S</w:t>
      </w:r>
      <w:r w:rsidRPr="00CA4E11">
        <w:rPr>
          <w:rFonts w:ascii="Times New Roman" w:hAnsi="Times New Roman" w:cs="Times New Roman"/>
          <w:sz w:val="24"/>
        </w:rPr>
        <w:t xml:space="preserve">imulate the </w:t>
      </w:r>
      <w:r w:rsidRPr="00CA4E11">
        <w:rPr>
          <w:rFonts w:ascii="Times New Roman" w:hAnsi="Times New Roman" w:cs="Times New Roman"/>
          <w:b/>
          <w:i/>
          <w:sz w:val="24"/>
        </w:rPr>
        <w:t>impact</w:t>
      </w:r>
      <w:r w:rsidRPr="00CA4E11">
        <w:rPr>
          <w:rFonts w:ascii="Times New Roman" w:hAnsi="Times New Roman" w:cs="Times New Roman"/>
          <w:sz w:val="24"/>
        </w:rPr>
        <w:t xml:space="preserve"> of HIV. </w:t>
      </w:r>
      <w:r w:rsidR="008D1E79">
        <w:rPr>
          <w:rFonts w:ascii="Times New Roman" w:hAnsi="Times New Roman" w:cs="Times New Roman"/>
          <w:sz w:val="24"/>
        </w:rPr>
        <w:t>This documentation first gives a description of the model following</w:t>
      </w:r>
      <w:r w:rsidR="00FE5235" w:rsidRPr="00CA4E11">
        <w:rPr>
          <w:rFonts w:ascii="Times New Roman" w:hAnsi="Times New Roman" w:cs="Times New Roman"/>
          <w:sz w:val="24"/>
          <w:szCs w:val="24"/>
          <w:shd w:val="clear" w:color="auto" w:fill="FFFFFF"/>
        </w:rPr>
        <w:t xml:space="preserve"> the standard protocol identified by Grimm</w:t>
      </w:r>
      <w:r w:rsidR="00FE5235" w:rsidRPr="00CA4E11">
        <w:rPr>
          <w:rStyle w:val="apple-converted-space"/>
          <w:rFonts w:ascii="Times New Roman" w:hAnsi="Times New Roman" w:cs="Times New Roman"/>
          <w:sz w:val="24"/>
          <w:szCs w:val="24"/>
          <w:shd w:val="clear" w:color="auto" w:fill="FFFFFF"/>
        </w:rPr>
        <w:t> </w:t>
      </w:r>
      <w:r w:rsidR="00FE5235" w:rsidRPr="00CA4E11">
        <w:rPr>
          <w:rStyle w:val="Emphasis"/>
          <w:rFonts w:ascii="Times New Roman" w:hAnsi="Times New Roman" w:cs="Times New Roman"/>
          <w:sz w:val="24"/>
          <w:szCs w:val="24"/>
          <w:bdr w:val="none" w:sz="0" w:space="0" w:color="auto" w:frame="1"/>
          <w:shd w:val="clear" w:color="auto" w:fill="FFFFFF"/>
        </w:rPr>
        <w:t>et al</w:t>
      </w:r>
      <w:bookmarkStart w:id="2" w:name="d13467e304"/>
      <w:bookmarkEnd w:id="2"/>
      <w:r w:rsidR="00FE5235" w:rsidRPr="00CA4E11">
        <w:rPr>
          <w:rStyle w:val="FootnoteReference"/>
          <w:rFonts w:ascii="Times New Roman" w:hAnsi="Times New Roman" w:cs="Times New Roman"/>
          <w:sz w:val="24"/>
          <w:szCs w:val="24"/>
        </w:rPr>
        <w:footnoteReference w:id="4"/>
      </w:r>
      <w:r w:rsidR="008D1E79">
        <w:rPr>
          <w:rFonts w:ascii="Times New Roman" w:hAnsi="Times New Roman" w:cs="Times New Roman"/>
          <w:sz w:val="24"/>
          <w:szCs w:val="24"/>
          <w:shd w:val="clear" w:color="auto" w:fill="FFFFFF"/>
        </w:rPr>
        <w:t>. This protocol is</w:t>
      </w:r>
      <w:r w:rsidR="00FE5235" w:rsidRPr="00CA4E11">
        <w:rPr>
          <w:rFonts w:ascii="Times New Roman" w:hAnsi="Times New Roman" w:cs="Times New Roman"/>
          <w:sz w:val="24"/>
          <w:szCs w:val="24"/>
          <w:shd w:val="clear" w:color="auto" w:fill="FFFFFF"/>
        </w:rPr>
        <w:t xml:space="preserve"> known as ODD</w:t>
      </w:r>
      <w:r>
        <w:rPr>
          <w:rFonts w:ascii="Times New Roman" w:hAnsi="Times New Roman" w:cs="Times New Roman"/>
          <w:sz w:val="24"/>
          <w:szCs w:val="24"/>
          <w:shd w:val="clear" w:color="auto" w:fill="FFFFFF"/>
        </w:rPr>
        <w:t xml:space="preserve"> </w:t>
      </w:r>
      <w:r w:rsidR="001E34DC">
        <w:rPr>
          <w:rFonts w:ascii="Times New Roman" w:hAnsi="Times New Roman" w:cs="Times New Roman"/>
          <w:sz w:val="24"/>
          <w:szCs w:val="24"/>
          <w:shd w:val="clear" w:color="auto" w:fill="FFFFFF"/>
        </w:rPr>
        <w:t>(Overview, Design concepts, and Details)</w:t>
      </w:r>
      <w:r w:rsidR="008D1E79">
        <w:rPr>
          <w:rFonts w:ascii="Times New Roman" w:hAnsi="Times New Roman" w:cs="Times New Roman"/>
          <w:sz w:val="24"/>
          <w:szCs w:val="24"/>
          <w:shd w:val="clear" w:color="auto" w:fill="FFFFFF"/>
        </w:rPr>
        <w:t xml:space="preserve"> and</w:t>
      </w:r>
      <w:r w:rsidR="00FE5235" w:rsidRPr="00CA4E11">
        <w:rPr>
          <w:rFonts w:ascii="Times New Roman" w:hAnsi="Times New Roman" w:cs="Times New Roman"/>
          <w:sz w:val="24"/>
          <w:szCs w:val="24"/>
          <w:shd w:val="clear" w:color="auto" w:fill="FFFFFF"/>
        </w:rPr>
        <w:t xml:space="preserve"> involves seven elements that form the structure of our Methods description.</w:t>
      </w:r>
      <w:r w:rsidR="009D44B7">
        <w:rPr>
          <w:rFonts w:ascii="Times New Roman" w:hAnsi="Times New Roman" w:cs="Times New Roman"/>
          <w:sz w:val="24"/>
          <w:szCs w:val="24"/>
          <w:shd w:val="clear" w:color="auto" w:fill="FFFFFF"/>
        </w:rPr>
        <w:t xml:space="preserve"> </w:t>
      </w:r>
      <w:r w:rsidR="008D1E79">
        <w:rPr>
          <w:rFonts w:ascii="Times New Roman" w:hAnsi="Times New Roman" w:cs="Times New Roman"/>
          <w:sz w:val="24"/>
          <w:szCs w:val="24"/>
          <w:shd w:val="clear" w:color="auto" w:fill="FFFFFF"/>
        </w:rPr>
        <w:t xml:space="preserve">Next we describe how to use </w:t>
      </w:r>
      <w:r w:rsidR="008D1E79">
        <w:rPr>
          <w:rFonts w:ascii="Times New Roman" w:hAnsi="Times New Roman" w:cs="Times New Roman"/>
          <w:sz w:val="24"/>
          <w:szCs w:val="24"/>
          <w:shd w:val="clear" w:color="auto" w:fill="FFFFFF"/>
        </w:rPr>
        <w:lastRenderedPageBreak/>
        <w:t xml:space="preserve">Simpact, </w:t>
      </w:r>
      <w:r w:rsidR="009D44B7">
        <w:rPr>
          <w:rFonts w:ascii="Times New Roman" w:hAnsi="Times New Roman" w:cs="Times New Roman"/>
          <w:sz w:val="24"/>
          <w:szCs w:val="24"/>
          <w:shd w:val="clear" w:color="auto" w:fill="FFFFFF"/>
        </w:rPr>
        <w:t xml:space="preserve">the intial </w:t>
      </w:r>
      <w:r w:rsidR="008D1E79">
        <w:rPr>
          <w:rFonts w:ascii="Times New Roman" w:hAnsi="Times New Roman" w:cs="Times New Roman"/>
          <w:sz w:val="24"/>
          <w:szCs w:val="24"/>
          <w:shd w:val="clear" w:color="auto" w:fill="FFFFFF"/>
        </w:rPr>
        <w:t xml:space="preserve">parameters of the program, and how to generate output from the GUI. Last we describe writing Simpact scripts, or “more advanced use”. </w:t>
      </w:r>
    </w:p>
    <w:p w:rsidR="00FE5235" w:rsidRPr="00CA4E11" w:rsidRDefault="00FE5235" w:rsidP="00CA4E11">
      <w:pPr>
        <w:pStyle w:val="Heading2"/>
        <w:rPr>
          <w:color w:val="auto"/>
          <w:shd w:val="clear" w:color="auto" w:fill="FFFFFF"/>
        </w:rPr>
      </w:pPr>
      <w:bookmarkStart w:id="3" w:name="_Toc337799674"/>
      <w:bookmarkStart w:id="4" w:name="_Toc337799703"/>
      <w:r w:rsidRPr="00CA4E11">
        <w:rPr>
          <w:color w:val="auto"/>
          <w:shd w:val="clear" w:color="auto" w:fill="FFFFFF"/>
        </w:rPr>
        <w:t>Purpose</w:t>
      </w:r>
      <w:bookmarkEnd w:id="3"/>
      <w:bookmarkEnd w:id="4"/>
    </w:p>
    <w:p w:rsidR="00CA4E11" w:rsidRPr="00CA4E11" w:rsidRDefault="00CA4E11" w:rsidP="00CA4E11">
      <w:pPr>
        <w:rPr>
          <w:rFonts w:ascii="Times New Roman" w:hAnsi="Times New Roman" w:cs="Times New Roman"/>
          <w:sz w:val="24"/>
          <w:szCs w:val="24"/>
        </w:rPr>
      </w:pPr>
      <w:r w:rsidRPr="00CA4E11">
        <w:rPr>
          <w:rFonts w:ascii="Times New Roman" w:hAnsi="Times New Roman" w:cs="Times New Roman"/>
          <w:sz w:val="24"/>
          <w:szCs w:val="24"/>
        </w:rPr>
        <w:t xml:space="preserve">The model was designed to explore the spread of </w:t>
      </w:r>
      <w:r>
        <w:rPr>
          <w:rFonts w:ascii="Times New Roman" w:hAnsi="Times New Roman" w:cs="Times New Roman"/>
          <w:sz w:val="24"/>
          <w:szCs w:val="24"/>
        </w:rPr>
        <w:t>human immunodeficiency virus (</w:t>
      </w:r>
      <w:r w:rsidRPr="00CA4E11">
        <w:rPr>
          <w:rFonts w:ascii="Times New Roman" w:hAnsi="Times New Roman" w:cs="Times New Roman"/>
          <w:sz w:val="24"/>
          <w:szCs w:val="24"/>
        </w:rPr>
        <w:t>HIV</w:t>
      </w:r>
      <w:r>
        <w:rPr>
          <w:rFonts w:ascii="Times New Roman" w:hAnsi="Times New Roman" w:cs="Times New Roman"/>
          <w:sz w:val="24"/>
          <w:szCs w:val="24"/>
        </w:rPr>
        <w:t>)</w:t>
      </w:r>
      <w:r w:rsidRPr="00CA4E11">
        <w:rPr>
          <w:rFonts w:ascii="Times New Roman" w:hAnsi="Times New Roman" w:cs="Times New Roman"/>
          <w:sz w:val="24"/>
          <w:szCs w:val="24"/>
        </w:rPr>
        <w:t xml:space="preserve"> infections in complex and dynamic sexual networks. We wanted to be able to answer: which attributes contribute significantly to the diffusion of HIV</w:t>
      </w:r>
      <w:r>
        <w:rPr>
          <w:rFonts w:ascii="Times New Roman" w:hAnsi="Times New Roman" w:cs="Times New Roman"/>
          <w:sz w:val="24"/>
          <w:szCs w:val="24"/>
        </w:rPr>
        <w:t>, and what intervention can be most effective in interrupting this diffusion.</w:t>
      </w:r>
    </w:p>
    <w:p w:rsidR="00FE5235" w:rsidRDefault="00CA4E11" w:rsidP="00CA4E11">
      <w:pPr>
        <w:pStyle w:val="Heading2"/>
        <w:rPr>
          <w:color w:val="auto"/>
          <w:shd w:val="clear" w:color="auto" w:fill="FFFFFF"/>
        </w:rPr>
      </w:pPr>
      <w:bookmarkStart w:id="5" w:name="_Toc337799675"/>
      <w:bookmarkStart w:id="6" w:name="_Toc337799704"/>
      <w:r w:rsidRPr="00CA4E11">
        <w:rPr>
          <w:color w:val="auto"/>
          <w:shd w:val="clear" w:color="auto" w:fill="FFFFFF"/>
        </w:rPr>
        <w:t xml:space="preserve">Entities, </w:t>
      </w:r>
      <w:r w:rsidR="00FE5235" w:rsidRPr="00CA4E11">
        <w:rPr>
          <w:color w:val="auto"/>
          <w:shd w:val="clear" w:color="auto" w:fill="FFFFFF"/>
        </w:rPr>
        <w:t>State Variables</w:t>
      </w:r>
      <w:r w:rsidRPr="00CA4E11">
        <w:rPr>
          <w:color w:val="auto"/>
          <w:shd w:val="clear" w:color="auto" w:fill="FFFFFF"/>
        </w:rPr>
        <w:t>,</w:t>
      </w:r>
      <w:r w:rsidR="00FE5235" w:rsidRPr="00CA4E11">
        <w:rPr>
          <w:color w:val="auto"/>
          <w:shd w:val="clear" w:color="auto" w:fill="FFFFFF"/>
        </w:rPr>
        <w:t xml:space="preserve"> and </w:t>
      </w:r>
      <w:r w:rsidRPr="00CA4E11">
        <w:rPr>
          <w:color w:val="auto"/>
          <w:shd w:val="clear" w:color="auto" w:fill="FFFFFF"/>
        </w:rPr>
        <w:t>S</w:t>
      </w:r>
      <w:r w:rsidR="00FE5235" w:rsidRPr="00CA4E11">
        <w:rPr>
          <w:color w:val="auto"/>
          <w:shd w:val="clear" w:color="auto" w:fill="FFFFFF"/>
        </w:rPr>
        <w:t>cales</w:t>
      </w:r>
      <w:bookmarkEnd w:id="5"/>
      <w:bookmarkEnd w:id="6"/>
    </w:p>
    <w:p w:rsidR="00207652" w:rsidRDefault="00207652" w:rsidP="00CA4E11">
      <w:pPr>
        <w:rPr>
          <w:rFonts w:ascii="Times New Roman" w:hAnsi="Times New Roman" w:cs="Times New Roman"/>
          <w:sz w:val="24"/>
          <w:szCs w:val="24"/>
        </w:rPr>
      </w:pPr>
      <w:r>
        <w:rPr>
          <w:rFonts w:ascii="Times New Roman" w:hAnsi="Times New Roman" w:cs="Times New Roman"/>
          <w:sz w:val="24"/>
          <w:szCs w:val="24"/>
        </w:rPr>
        <w:t xml:space="preserve">The model considers two kinds of agents: males and females. Both kinds of agents have a notion of who his or her </w:t>
      </w:r>
    </w:p>
    <w:p w:rsidR="00207652" w:rsidRDefault="00207652" w:rsidP="002076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Father</w:t>
      </w:r>
    </w:p>
    <w:p w:rsidR="00207652" w:rsidRDefault="00207652" w:rsidP="002076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Mother</w:t>
      </w:r>
    </w:p>
    <w:p w:rsidR="00207652" w:rsidRDefault="00207652" w:rsidP="002076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Birth time</w:t>
      </w:r>
    </w:p>
    <w:p w:rsidR="00207652" w:rsidRDefault="00207652" w:rsidP="002076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Time of death</w:t>
      </w:r>
    </w:p>
    <w:p w:rsidR="00207652" w:rsidRDefault="00207652" w:rsidP="002076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w:t>
      </w:r>
      <w:r w:rsidRPr="00207652">
        <w:rPr>
          <w:rFonts w:ascii="Times New Roman" w:hAnsi="Times New Roman" w:cs="Times New Roman"/>
          <w:sz w:val="24"/>
          <w:szCs w:val="24"/>
        </w:rPr>
        <w:t>he</w:t>
      </w:r>
      <w:r>
        <w:rPr>
          <w:rFonts w:ascii="Times New Roman" w:hAnsi="Times New Roman" w:cs="Times New Roman"/>
          <w:sz w:val="24"/>
          <w:szCs w:val="24"/>
        </w:rPr>
        <w:t>ther the death was AIDS related</w:t>
      </w:r>
    </w:p>
    <w:p w:rsidR="00207652" w:rsidRDefault="00207652" w:rsidP="002076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Pr="00207652">
        <w:rPr>
          <w:rFonts w:ascii="Times New Roman" w:hAnsi="Times New Roman" w:cs="Times New Roman"/>
          <w:sz w:val="24"/>
          <w:szCs w:val="24"/>
        </w:rPr>
        <w:t>he time of infection (if i</w:t>
      </w:r>
      <w:r>
        <w:rPr>
          <w:rFonts w:ascii="Times New Roman" w:hAnsi="Times New Roman" w:cs="Times New Roman"/>
          <w:sz w:val="24"/>
          <w:szCs w:val="24"/>
        </w:rPr>
        <w:t>nfected during the simulation)</w:t>
      </w:r>
    </w:p>
    <w:p w:rsidR="00207652" w:rsidRPr="00591061" w:rsidRDefault="00207652" w:rsidP="00207652">
      <w:pPr>
        <w:pStyle w:val="ListParagraph"/>
        <w:numPr>
          <w:ilvl w:val="0"/>
          <w:numId w:val="1"/>
        </w:numPr>
        <w:rPr>
          <w:rFonts w:ascii="Times New Roman" w:hAnsi="Times New Roman" w:cs="Times New Roman"/>
          <w:sz w:val="24"/>
          <w:szCs w:val="24"/>
        </w:rPr>
      </w:pPr>
      <w:r w:rsidRPr="00591061">
        <w:rPr>
          <w:rFonts w:ascii="Times New Roman" w:hAnsi="Times New Roman" w:cs="Times New Roman"/>
          <w:sz w:val="24"/>
          <w:szCs w:val="24"/>
        </w:rPr>
        <w:t>The source of HIV infection</w:t>
      </w:r>
      <w:r w:rsidR="00591061" w:rsidRPr="00591061">
        <w:rPr>
          <w:rFonts w:ascii="Times New Roman" w:hAnsi="Times New Roman" w:cs="Times New Roman"/>
          <w:sz w:val="24"/>
          <w:szCs w:val="24"/>
        </w:rPr>
        <w:t xml:space="preserve"> (if infected during the simulation)</w:t>
      </w:r>
    </w:p>
    <w:p w:rsidR="00207652" w:rsidRDefault="00207652" w:rsidP="002076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Pr="00207652">
        <w:rPr>
          <w:rFonts w:ascii="Times New Roman" w:hAnsi="Times New Roman" w:cs="Times New Roman"/>
          <w:sz w:val="24"/>
          <w:szCs w:val="24"/>
        </w:rPr>
        <w:t>he starting and st</w:t>
      </w:r>
      <w:r>
        <w:rPr>
          <w:rFonts w:ascii="Times New Roman" w:hAnsi="Times New Roman" w:cs="Times New Roman"/>
          <w:sz w:val="24"/>
          <w:szCs w:val="24"/>
        </w:rPr>
        <w:t>opping times for ARV treatment</w:t>
      </w:r>
    </w:p>
    <w:p w:rsidR="00CA4E11" w:rsidRDefault="00207652" w:rsidP="002076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Pr="00207652">
        <w:rPr>
          <w:rFonts w:ascii="Times New Roman" w:hAnsi="Times New Roman" w:cs="Times New Roman"/>
          <w:sz w:val="24"/>
          <w:szCs w:val="24"/>
        </w:rPr>
        <w:t>he community t</w:t>
      </w:r>
      <w:r>
        <w:rPr>
          <w:rFonts w:ascii="Times New Roman" w:hAnsi="Times New Roman" w:cs="Times New Roman"/>
          <w:sz w:val="24"/>
          <w:szCs w:val="24"/>
        </w:rPr>
        <w:t>o which he or she is member of</w:t>
      </w:r>
    </w:p>
    <w:p w:rsidR="00207652" w:rsidRDefault="00207652" w:rsidP="002076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Whether they were exposed to a behavioural change campaign</w:t>
      </w:r>
    </w:p>
    <w:p w:rsidR="00207652" w:rsidRDefault="00207652" w:rsidP="002076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Partnering ???</w:t>
      </w:r>
    </w:p>
    <w:p w:rsidR="00207652" w:rsidRPr="00207652" w:rsidRDefault="00207652" w:rsidP="00207652">
      <w:pPr>
        <w:rPr>
          <w:rFonts w:ascii="Times New Roman" w:hAnsi="Times New Roman" w:cs="Times New Roman"/>
          <w:sz w:val="24"/>
          <w:szCs w:val="24"/>
        </w:rPr>
      </w:pPr>
      <w:r>
        <w:rPr>
          <w:rFonts w:ascii="Times New Roman" w:hAnsi="Times New Roman" w:cs="Times New Roman"/>
          <w:sz w:val="24"/>
          <w:szCs w:val="24"/>
        </w:rPr>
        <w:t xml:space="preserve">Additionally males have the concept of time of circumcision (if circumcised at all) </w:t>
      </w:r>
      <w:r w:rsidR="00564D86">
        <w:rPr>
          <w:rFonts w:ascii="Times New Roman" w:hAnsi="Times New Roman" w:cs="Times New Roman"/>
          <w:sz w:val="24"/>
          <w:szCs w:val="24"/>
        </w:rPr>
        <w:t xml:space="preserve">and </w:t>
      </w:r>
      <w:r w:rsidR="00F135D6">
        <w:rPr>
          <w:rFonts w:ascii="Times New Roman" w:hAnsi="Times New Roman" w:cs="Times New Roman"/>
          <w:sz w:val="24"/>
          <w:szCs w:val="24"/>
        </w:rPr>
        <w:t>consistency</w:t>
      </w:r>
      <w:r w:rsidR="00564D86">
        <w:rPr>
          <w:rFonts w:ascii="Times New Roman" w:hAnsi="Times New Roman" w:cs="Times New Roman"/>
          <w:sz w:val="24"/>
          <w:szCs w:val="24"/>
        </w:rPr>
        <w:t xml:space="preserve"> of </w:t>
      </w:r>
      <w:r>
        <w:rPr>
          <w:rFonts w:ascii="Times New Roman" w:hAnsi="Times New Roman" w:cs="Times New Roman"/>
          <w:sz w:val="24"/>
          <w:szCs w:val="24"/>
        </w:rPr>
        <w:t xml:space="preserve">condom </w:t>
      </w:r>
      <w:r w:rsidR="00564D86">
        <w:rPr>
          <w:rFonts w:ascii="Times New Roman" w:hAnsi="Times New Roman" w:cs="Times New Roman"/>
          <w:sz w:val="24"/>
          <w:szCs w:val="24"/>
        </w:rPr>
        <w:t xml:space="preserve">use. Females have the notion of whether or not she is pregnant. The number of males and females, and the duration of simulation is not specified a priori. </w:t>
      </w:r>
    </w:p>
    <w:p w:rsidR="00FE5235" w:rsidRDefault="00FE5235" w:rsidP="00CA4E11">
      <w:pPr>
        <w:pStyle w:val="Heading2"/>
        <w:rPr>
          <w:color w:val="auto"/>
          <w:shd w:val="clear" w:color="auto" w:fill="FFFFFF"/>
        </w:rPr>
      </w:pPr>
      <w:bookmarkStart w:id="7" w:name="_Toc337799676"/>
      <w:bookmarkStart w:id="8" w:name="_Toc337799705"/>
      <w:r w:rsidRPr="00CA4E11">
        <w:rPr>
          <w:color w:val="auto"/>
          <w:shd w:val="clear" w:color="auto" w:fill="FFFFFF"/>
        </w:rPr>
        <w:t xml:space="preserve">Process </w:t>
      </w:r>
      <w:r w:rsidR="00CA4E11" w:rsidRPr="00CA4E11">
        <w:rPr>
          <w:color w:val="auto"/>
          <w:shd w:val="clear" w:color="auto" w:fill="FFFFFF"/>
        </w:rPr>
        <w:t>O</w:t>
      </w:r>
      <w:r w:rsidRPr="00CA4E11">
        <w:rPr>
          <w:color w:val="auto"/>
          <w:shd w:val="clear" w:color="auto" w:fill="FFFFFF"/>
        </w:rPr>
        <w:t xml:space="preserve">verview and </w:t>
      </w:r>
      <w:r w:rsidR="00CA4E11" w:rsidRPr="00CA4E11">
        <w:rPr>
          <w:color w:val="auto"/>
          <w:shd w:val="clear" w:color="auto" w:fill="FFFFFF"/>
        </w:rPr>
        <w:t>S</w:t>
      </w:r>
      <w:r w:rsidRPr="00CA4E11">
        <w:rPr>
          <w:color w:val="auto"/>
          <w:shd w:val="clear" w:color="auto" w:fill="FFFFFF"/>
        </w:rPr>
        <w:t>cheduling</w:t>
      </w:r>
      <w:bookmarkEnd w:id="7"/>
      <w:bookmarkEnd w:id="8"/>
    </w:p>
    <w:p w:rsidR="00564D86" w:rsidRDefault="00564D86" w:rsidP="00564D86">
      <w:pPr>
        <w:rPr>
          <w:rFonts w:ascii="Times New Roman" w:hAnsi="Times New Roman" w:cs="Times New Roman"/>
          <w:sz w:val="24"/>
          <w:szCs w:val="24"/>
        </w:rPr>
      </w:pPr>
      <w:r>
        <w:rPr>
          <w:rFonts w:ascii="Times New Roman" w:hAnsi="Times New Roman" w:cs="Times New Roman"/>
          <w:sz w:val="24"/>
          <w:szCs w:val="24"/>
        </w:rPr>
        <w:t>Events occur one at a time according to the modified next reaction method</w:t>
      </w:r>
      <w:r w:rsidR="007801E2">
        <w:rPr>
          <w:rFonts w:ascii="Times New Roman" w:hAnsi="Times New Roman" w:cs="Times New Roman"/>
          <w:sz w:val="24"/>
          <w:szCs w:val="24"/>
        </w:rPr>
        <w:t xml:space="preserve"> (mNRM)</w:t>
      </w:r>
      <w:r>
        <w:rPr>
          <w:rFonts w:ascii="Times New Roman" w:hAnsi="Times New Roman" w:cs="Times New Roman"/>
          <w:sz w:val="24"/>
          <w:szCs w:val="24"/>
        </w:rPr>
        <w:t xml:space="preserve">. The events are follows: </w:t>
      </w:r>
    </w:p>
    <w:p w:rsidR="00564D86" w:rsidRPr="00564D86" w:rsidRDefault="004105E7" w:rsidP="00564D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AIDS M</w:t>
      </w:r>
      <w:r w:rsidR="00564D86" w:rsidRPr="00564D86">
        <w:rPr>
          <w:rFonts w:ascii="Times New Roman" w:hAnsi="Times New Roman" w:cs="Times New Roman"/>
          <w:sz w:val="24"/>
          <w:szCs w:val="24"/>
        </w:rPr>
        <w:t>ortality</w:t>
      </w:r>
    </w:p>
    <w:p w:rsidR="00564D86" w:rsidRPr="00564D86" w:rsidRDefault="004105E7" w:rsidP="00564D86">
      <w:pPr>
        <w:pStyle w:val="ListParagraph"/>
        <w:numPr>
          <w:ilvl w:val="0"/>
          <w:numId w:val="2"/>
        </w:numPr>
        <w:rPr>
          <w:rFonts w:ascii="Times New Roman" w:hAnsi="Times New Roman" w:cs="Times New Roman"/>
          <w:sz w:val="24"/>
          <w:szCs w:val="24"/>
        </w:rPr>
      </w:pPr>
      <w:r w:rsidRPr="00564D86">
        <w:rPr>
          <w:rFonts w:ascii="Times New Roman" w:hAnsi="Times New Roman" w:cs="Times New Roman"/>
          <w:sz w:val="24"/>
          <w:szCs w:val="24"/>
        </w:rPr>
        <w:t>A</w:t>
      </w:r>
      <w:r w:rsidR="00564D86" w:rsidRPr="00564D86">
        <w:rPr>
          <w:rFonts w:ascii="Times New Roman" w:hAnsi="Times New Roman" w:cs="Times New Roman"/>
          <w:sz w:val="24"/>
          <w:szCs w:val="24"/>
        </w:rPr>
        <w:t>ntenatal</w:t>
      </w:r>
      <w:r>
        <w:rPr>
          <w:rFonts w:ascii="Times New Roman" w:hAnsi="Times New Roman" w:cs="Times New Roman"/>
          <w:sz w:val="24"/>
          <w:szCs w:val="24"/>
        </w:rPr>
        <w:t xml:space="preserve"> C</w:t>
      </w:r>
      <w:r w:rsidR="00564D86" w:rsidRPr="00564D86">
        <w:rPr>
          <w:rFonts w:ascii="Times New Roman" w:hAnsi="Times New Roman" w:cs="Times New Roman"/>
          <w:sz w:val="24"/>
          <w:szCs w:val="24"/>
        </w:rPr>
        <w:t>are</w:t>
      </w:r>
    </w:p>
    <w:p w:rsidR="00564D86" w:rsidRPr="00564D86" w:rsidRDefault="00564D86" w:rsidP="00564D86">
      <w:pPr>
        <w:pStyle w:val="ListParagraph"/>
        <w:numPr>
          <w:ilvl w:val="0"/>
          <w:numId w:val="2"/>
        </w:numPr>
        <w:rPr>
          <w:rFonts w:ascii="Times New Roman" w:hAnsi="Times New Roman" w:cs="Times New Roman"/>
          <w:sz w:val="24"/>
          <w:szCs w:val="24"/>
        </w:rPr>
      </w:pPr>
      <w:r w:rsidRPr="00564D86">
        <w:rPr>
          <w:rFonts w:ascii="Times New Roman" w:hAnsi="Times New Roman" w:cs="Times New Roman"/>
          <w:sz w:val="24"/>
          <w:szCs w:val="24"/>
        </w:rPr>
        <w:t>ARV</w:t>
      </w:r>
      <w:r w:rsidR="004105E7">
        <w:rPr>
          <w:rFonts w:ascii="Times New Roman" w:hAnsi="Times New Roman" w:cs="Times New Roman"/>
          <w:sz w:val="24"/>
          <w:szCs w:val="24"/>
        </w:rPr>
        <w:t xml:space="preserve"> T</w:t>
      </w:r>
      <w:r w:rsidRPr="00564D86">
        <w:rPr>
          <w:rFonts w:ascii="Times New Roman" w:hAnsi="Times New Roman" w:cs="Times New Roman"/>
          <w:sz w:val="24"/>
          <w:szCs w:val="24"/>
        </w:rPr>
        <w:t>reatment</w:t>
      </w:r>
    </w:p>
    <w:p w:rsidR="00564D86" w:rsidRPr="00564D86" w:rsidRDefault="00564D86" w:rsidP="00564D86">
      <w:pPr>
        <w:pStyle w:val="ListParagraph"/>
        <w:numPr>
          <w:ilvl w:val="0"/>
          <w:numId w:val="2"/>
        </w:numPr>
        <w:rPr>
          <w:rFonts w:ascii="Times New Roman" w:hAnsi="Times New Roman" w:cs="Times New Roman"/>
          <w:sz w:val="24"/>
          <w:szCs w:val="24"/>
        </w:rPr>
      </w:pPr>
      <w:r w:rsidRPr="00564D86">
        <w:rPr>
          <w:rFonts w:ascii="Times New Roman" w:hAnsi="Times New Roman" w:cs="Times New Roman"/>
          <w:sz w:val="24"/>
          <w:szCs w:val="24"/>
        </w:rPr>
        <w:t>ARV</w:t>
      </w:r>
      <w:r w:rsidR="004105E7">
        <w:rPr>
          <w:rFonts w:ascii="Times New Roman" w:hAnsi="Times New Roman" w:cs="Times New Roman"/>
          <w:sz w:val="24"/>
          <w:szCs w:val="24"/>
        </w:rPr>
        <w:t xml:space="preserve"> S</w:t>
      </w:r>
      <w:r w:rsidRPr="00564D86">
        <w:rPr>
          <w:rFonts w:ascii="Times New Roman" w:hAnsi="Times New Roman" w:cs="Times New Roman"/>
          <w:sz w:val="24"/>
          <w:szCs w:val="24"/>
        </w:rPr>
        <w:t>top</w:t>
      </w:r>
    </w:p>
    <w:p w:rsidR="00564D86" w:rsidRPr="00564D86" w:rsidRDefault="004105E7" w:rsidP="00564D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w:t>
      </w:r>
      <w:r w:rsidR="00564D86" w:rsidRPr="00564D86">
        <w:rPr>
          <w:rFonts w:ascii="Times New Roman" w:hAnsi="Times New Roman" w:cs="Times New Roman"/>
          <w:sz w:val="24"/>
          <w:szCs w:val="24"/>
        </w:rPr>
        <w:t>irth</w:t>
      </w:r>
    </w:p>
    <w:p w:rsidR="00564D86" w:rsidRPr="00564D86" w:rsidRDefault="004105E7" w:rsidP="00564D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w:t>
      </w:r>
      <w:r w:rsidR="00564D86" w:rsidRPr="00564D86">
        <w:rPr>
          <w:rFonts w:ascii="Times New Roman" w:hAnsi="Times New Roman" w:cs="Times New Roman"/>
          <w:sz w:val="24"/>
          <w:szCs w:val="24"/>
        </w:rPr>
        <w:t>ale</w:t>
      </w:r>
      <w:r>
        <w:rPr>
          <w:rFonts w:ascii="Times New Roman" w:hAnsi="Times New Roman" w:cs="Times New Roman"/>
          <w:sz w:val="24"/>
          <w:szCs w:val="24"/>
        </w:rPr>
        <w:t xml:space="preserve"> C</w:t>
      </w:r>
      <w:r w:rsidR="00564D86" w:rsidRPr="00564D86">
        <w:rPr>
          <w:rFonts w:ascii="Times New Roman" w:hAnsi="Times New Roman" w:cs="Times New Roman"/>
          <w:sz w:val="24"/>
          <w:szCs w:val="24"/>
        </w:rPr>
        <w:t>ircumcision</w:t>
      </w:r>
    </w:p>
    <w:p w:rsidR="00564D86" w:rsidRPr="00564D86" w:rsidRDefault="004105E7" w:rsidP="00564D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w:t>
      </w:r>
      <w:r w:rsidR="00564D86" w:rsidRPr="00564D86">
        <w:rPr>
          <w:rFonts w:ascii="Times New Roman" w:hAnsi="Times New Roman" w:cs="Times New Roman"/>
          <w:sz w:val="24"/>
          <w:szCs w:val="24"/>
        </w:rPr>
        <w:t>onception</w:t>
      </w:r>
    </w:p>
    <w:p w:rsidR="00564D86" w:rsidRPr="00564D86" w:rsidRDefault="004105E7" w:rsidP="00564D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w:t>
      </w:r>
      <w:r w:rsidR="00564D86" w:rsidRPr="00564D86">
        <w:rPr>
          <w:rFonts w:ascii="Times New Roman" w:hAnsi="Times New Roman" w:cs="Times New Roman"/>
          <w:sz w:val="24"/>
          <w:szCs w:val="24"/>
        </w:rPr>
        <w:t>issolution</w:t>
      </w:r>
    </w:p>
    <w:p w:rsidR="00564D86" w:rsidRPr="00564D86" w:rsidRDefault="004105E7" w:rsidP="00564D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w:t>
      </w:r>
      <w:r w:rsidR="00564D86" w:rsidRPr="00564D86">
        <w:rPr>
          <w:rFonts w:ascii="Times New Roman" w:hAnsi="Times New Roman" w:cs="Times New Roman"/>
          <w:sz w:val="24"/>
          <w:szCs w:val="24"/>
        </w:rPr>
        <w:t>ormation</w:t>
      </w:r>
    </w:p>
    <w:p w:rsidR="00564D86" w:rsidRPr="00564D86" w:rsidRDefault="00564D86" w:rsidP="00564D86">
      <w:pPr>
        <w:pStyle w:val="ListParagraph"/>
        <w:numPr>
          <w:ilvl w:val="0"/>
          <w:numId w:val="2"/>
        </w:numPr>
        <w:rPr>
          <w:rFonts w:ascii="Times New Roman" w:hAnsi="Times New Roman" w:cs="Times New Roman"/>
          <w:sz w:val="24"/>
          <w:szCs w:val="24"/>
        </w:rPr>
      </w:pPr>
      <w:r w:rsidRPr="00564D86">
        <w:rPr>
          <w:rFonts w:ascii="Times New Roman" w:hAnsi="Times New Roman" w:cs="Times New Roman"/>
          <w:sz w:val="24"/>
          <w:szCs w:val="24"/>
        </w:rPr>
        <w:t>HIV</w:t>
      </w:r>
      <w:r w:rsidR="004105E7">
        <w:rPr>
          <w:rFonts w:ascii="Times New Roman" w:hAnsi="Times New Roman" w:cs="Times New Roman"/>
          <w:sz w:val="24"/>
          <w:szCs w:val="24"/>
        </w:rPr>
        <w:t xml:space="preserve"> I</w:t>
      </w:r>
      <w:r w:rsidRPr="00564D86">
        <w:rPr>
          <w:rFonts w:ascii="Times New Roman" w:hAnsi="Times New Roman" w:cs="Times New Roman"/>
          <w:sz w:val="24"/>
          <w:szCs w:val="24"/>
        </w:rPr>
        <w:t>ntroduction</w:t>
      </w:r>
    </w:p>
    <w:p w:rsidR="00564D86" w:rsidRPr="00564D86" w:rsidRDefault="00564D86" w:rsidP="00564D86">
      <w:pPr>
        <w:pStyle w:val="ListParagraph"/>
        <w:numPr>
          <w:ilvl w:val="0"/>
          <w:numId w:val="2"/>
        </w:numPr>
        <w:rPr>
          <w:rFonts w:ascii="Times New Roman" w:hAnsi="Times New Roman" w:cs="Times New Roman"/>
          <w:sz w:val="24"/>
          <w:szCs w:val="24"/>
        </w:rPr>
      </w:pPr>
      <w:r w:rsidRPr="00564D86">
        <w:rPr>
          <w:rFonts w:ascii="Times New Roman" w:hAnsi="Times New Roman" w:cs="Times New Roman"/>
          <w:sz w:val="24"/>
          <w:szCs w:val="24"/>
        </w:rPr>
        <w:t>MTCT</w:t>
      </w:r>
      <w:r w:rsidR="004105E7">
        <w:rPr>
          <w:rFonts w:ascii="Times New Roman" w:hAnsi="Times New Roman" w:cs="Times New Roman"/>
          <w:sz w:val="24"/>
          <w:szCs w:val="24"/>
        </w:rPr>
        <w:t xml:space="preserve"> T</w:t>
      </w:r>
      <w:r w:rsidRPr="00564D86">
        <w:rPr>
          <w:rFonts w:ascii="Times New Roman" w:hAnsi="Times New Roman" w:cs="Times New Roman"/>
          <w:sz w:val="24"/>
          <w:szCs w:val="24"/>
        </w:rPr>
        <w:t>ransmission</w:t>
      </w:r>
    </w:p>
    <w:p w:rsidR="00564D86" w:rsidRPr="00564D86" w:rsidRDefault="004105E7" w:rsidP="00564D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Non-</w:t>
      </w:r>
      <w:r w:rsidR="00564D86" w:rsidRPr="00564D86">
        <w:rPr>
          <w:rFonts w:ascii="Times New Roman" w:hAnsi="Times New Roman" w:cs="Times New Roman"/>
          <w:sz w:val="24"/>
          <w:szCs w:val="24"/>
        </w:rPr>
        <w:t>AIDS</w:t>
      </w:r>
      <w:r>
        <w:rPr>
          <w:rFonts w:ascii="Times New Roman" w:hAnsi="Times New Roman" w:cs="Times New Roman"/>
          <w:sz w:val="24"/>
          <w:szCs w:val="24"/>
        </w:rPr>
        <w:t xml:space="preserve"> M</w:t>
      </w:r>
      <w:r w:rsidR="00564D86" w:rsidRPr="00564D86">
        <w:rPr>
          <w:rFonts w:ascii="Times New Roman" w:hAnsi="Times New Roman" w:cs="Times New Roman"/>
          <w:sz w:val="24"/>
          <w:szCs w:val="24"/>
        </w:rPr>
        <w:t>ortality</w:t>
      </w:r>
    </w:p>
    <w:p w:rsidR="00564D86" w:rsidRPr="00564D86" w:rsidRDefault="004105E7" w:rsidP="00564D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HIV T</w:t>
      </w:r>
      <w:r w:rsidR="00564D86" w:rsidRPr="00564D86">
        <w:rPr>
          <w:rFonts w:ascii="Times New Roman" w:hAnsi="Times New Roman" w:cs="Times New Roman"/>
          <w:sz w:val="24"/>
          <w:szCs w:val="24"/>
        </w:rPr>
        <w:t>est</w:t>
      </w:r>
    </w:p>
    <w:p w:rsidR="00564D86" w:rsidRDefault="004105E7" w:rsidP="00564D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HIV T</w:t>
      </w:r>
      <w:r w:rsidR="00564D86" w:rsidRPr="00564D86">
        <w:rPr>
          <w:rFonts w:ascii="Times New Roman" w:hAnsi="Times New Roman" w:cs="Times New Roman"/>
          <w:sz w:val="24"/>
          <w:szCs w:val="24"/>
        </w:rPr>
        <w:t>ransmission</w:t>
      </w:r>
    </w:p>
    <w:p w:rsidR="00564D86" w:rsidRDefault="00EC7B6B" w:rsidP="00564D86">
      <w:pPr>
        <w:rPr>
          <w:rFonts w:ascii="Times New Roman" w:hAnsi="Times New Roman" w:cs="Times New Roman"/>
          <w:sz w:val="24"/>
          <w:szCs w:val="24"/>
        </w:rPr>
      </w:pPr>
      <w:r>
        <w:rPr>
          <w:rFonts w:ascii="Times New Roman" w:hAnsi="Times New Roman" w:cs="Times New Roman"/>
          <w:sz w:val="24"/>
          <w:szCs w:val="24"/>
        </w:rPr>
        <w:lastRenderedPageBreak/>
        <w:t>Events are scheduled to occur relative to the events spec</w:t>
      </w:r>
      <w:r w:rsidR="00B45374">
        <w:rPr>
          <w:rFonts w:ascii="Times New Roman" w:hAnsi="Times New Roman" w:cs="Times New Roman"/>
          <w:sz w:val="24"/>
          <w:szCs w:val="24"/>
        </w:rPr>
        <w:t xml:space="preserve">ific cumulative hazard function. </w:t>
      </w:r>
      <w:r>
        <w:rPr>
          <w:rFonts w:ascii="Times New Roman" w:hAnsi="Times New Roman" w:cs="Times New Roman"/>
          <w:sz w:val="24"/>
          <w:szCs w:val="24"/>
        </w:rPr>
        <w:t xml:space="preserve">  Each event </w:t>
      </w:r>
      <w:r w:rsidR="008013E6">
        <w:rPr>
          <w:rFonts w:ascii="Times New Roman" w:hAnsi="Times New Roman" w:cs="Times New Roman"/>
          <w:i/>
          <w:sz w:val="24"/>
          <w:szCs w:val="24"/>
        </w:rPr>
        <w:t xml:space="preserve">k </w:t>
      </w:r>
      <w:r>
        <w:rPr>
          <w:rFonts w:ascii="Times New Roman" w:hAnsi="Times New Roman" w:cs="Times New Roman"/>
          <w:sz w:val="24"/>
          <w:szCs w:val="24"/>
        </w:rPr>
        <w:t xml:space="preserve">has its own cumulative hazard function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k</m:t>
            </m:r>
          </m:sup>
        </m:sSup>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that considers the current </w:t>
      </w:r>
      <w:r w:rsidR="008013E6">
        <w:rPr>
          <w:rFonts w:ascii="Times New Roman" w:hAnsi="Times New Roman" w:cs="Times New Roman"/>
          <w:sz w:val="24"/>
          <w:szCs w:val="24"/>
        </w:rPr>
        <w:t xml:space="preserve">state of the system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008013E6">
        <w:rPr>
          <w:rFonts w:ascii="Times New Roman" w:eastAsiaTheme="minorEastAsia" w:hAnsi="Times New Roman" w:cs="Times New Roman"/>
          <w:sz w:val="24"/>
          <w:szCs w:val="24"/>
        </w:rPr>
        <w:t xml:space="preserve"> </w:t>
      </w:r>
      <w:r w:rsidR="008013E6">
        <w:rPr>
          <w:rFonts w:ascii="Times New Roman" w:hAnsi="Times New Roman" w:cs="Times New Roman"/>
          <w:sz w:val="24"/>
          <w:szCs w:val="24"/>
        </w:rPr>
        <w:t>(specifically which components are</w:t>
      </w:r>
      <w:r w:rsidR="001E5AEA">
        <w:rPr>
          <w:rFonts w:ascii="Times New Roman" w:hAnsi="Times New Roman" w:cs="Times New Roman"/>
          <w:sz w:val="24"/>
          <w:szCs w:val="24"/>
        </w:rPr>
        <w:t xml:space="preserve"> described later)</w:t>
      </w:r>
      <w:r w:rsidR="008013E6">
        <w:rPr>
          <w:rFonts w:ascii="Times New Roman" w:hAnsi="Times New Roman" w:cs="Times New Roman"/>
          <w:sz w:val="24"/>
          <w:szCs w:val="24"/>
        </w:rPr>
        <w:t xml:space="preserve"> at time </w:t>
      </w:r>
      <w:r w:rsidR="008013E6" w:rsidRPr="008013E6">
        <w:rPr>
          <w:rFonts w:ascii="Times New Roman" w:hAnsi="Times New Roman" w:cs="Times New Roman"/>
          <w:i/>
          <w:sz w:val="24"/>
          <w:szCs w:val="24"/>
        </w:rPr>
        <w:t>t</w:t>
      </w:r>
      <w:r w:rsidR="008013E6">
        <w:rPr>
          <w:rFonts w:ascii="Times New Roman" w:hAnsi="Times New Roman" w:cs="Times New Roman"/>
          <w:sz w:val="24"/>
          <w:szCs w:val="24"/>
        </w:rPr>
        <w:t xml:space="preserve">, </w:t>
      </w:r>
      <w:r w:rsidR="008013E6" w:rsidRPr="008013E6">
        <w:rPr>
          <w:rFonts w:ascii="Times New Roman" w:hAnsi="Times New Roman" w:cs="Times New Roman"/>
          <w:sz w:val="24"/>
          <w:szCs w:val="24"/>
        </w:rPr>
        <w:t>and</w:t>
      </w:r>
      <w:r w:rsidR="008013E6">
        <w:rPr>
          <w:rFonts w:ascii="Times New Roman" w:hAnsi="Times New Roman" w:cs="Times New Roman"/>
          <w:sz w:val="24"/>
          <w:szCs w:val="24"/>
        </w:rPr>
        <w:t xml:space="preserve"> the current time </w:t>
      </w:r>
      <w:r w:rsidR="008013E6" w:rsidRPr="008013E6">
        <w:rPr>
          <w:rFonts w:ascii="Times New Roman" w:hAnsi="Times New Roman" w:cs="Times New Roman"/>
          <w:i/>
          <w:sz w:val="24"/>
          <w:szCs w:val="24"/>
        </w:rPr>
        <w:t>t</w:t>
      </w:r>
      <w:r w:rsidR="008013E6">
        <w:rPr>
          <w:rFonts w:ascii="Times New Roman" w:hAnsi="Times New Roman" w:cs="Times New Roman"/>
          <w:sz w:val="24"/>
          <w:szCs w:val="24"/>
        </w:rPr>
        <w:t xml:space="preserve"> </w:t>
      </w:r>
      <w:r w:rsidR="008013E6" w:rsidRPr="008013E6">
        <w:rPr>
          <w:rFonts w:ascii="Times New Roman" w:hAnsi="Times New Roman" w:cs="Times New Roman"/>
          <w:sz w:val="24"/>
          <w:szCs w:val="24"/>
        </w:rPr>
        <w:t>of</w:t>
      </w:r>
      <w:r w:rsidR="008013E6">
        <w:rPr>
          <w:rFonts w:ascii="Times New Roman" w:hAnsi="Times New Roman" w:cs="Times New Roman"/>
          <w:sz w:val="24"/>
          <w:szCs w:val="24"/>
        </w:rPr>
        <w:t xml:space="preserve"> the simulation</w:t>
      </w:r>
      <w:r w:rsidR="001E5AEA">
        <w:rPr>
          <w:rFonts w:ascii="Times New Roman" w:hAnsi="Times New Roman" w:cs="Times New Roman"/>
          <w:sz w:val="24"/>
          <w:szCs w:val="24"/>
        </w:rPr>
        <w:t xml:space="preserve">.  The order of events is significant since the firing of one event may enable or change another. </w:t>
      </w:r>
    </w:p>
    <w:p w:rsidR="008013E6" w:rsidRDefault="007801E2" w:rsidP="002C4D60">
      <w:pPr>
        <w:ind w:firstLine="720"/>
        <w:rPr>
          <w:rFonts w:ascii="Times New Roman" w:eastAsiaTheme="minorEastAsia" w:hAnsi="Times New Roman" w:cs="Times New Roman"/>
          <w:sz w:val="24"/>
          <w:szCs w:val="24"/>
        </w:rPr>
      </w:pPr>
      <w:r>
        <w:rPr>
          <w:rFonts w:ascii="Times New Roman" w:hAnsi="Times New Roman" w:cs="Times New Roman"/>
          <w:sz w:val="24"/>
          <w:szCs w:val="24"/>
        </w:rPr>
        <w:t>We</w:t>
      </w:r>
      <w:r w:rsidR="005E09F2">
        <w:rPr>
          <w:rFonts w:ascii="Times New Roman" w:hAnsi="Times New Roman" w:cs="Times New Roman"/>
          <w:sz w:val="24"/>
          <w:szCs w:val="24"/>
        </w:rPr>
        <w:t xml:space="preserve"> briefly describe here the mNRM.</w:t>
      </w:r>
      <w:r>
        <w:rPr>
          <w:rFonts w:ascii="Times New Roman" w:hAnsi="Times New Roman" w:cs="Times New Roman"/>
          <w:sz w:val="24"/>
          <w:szCs w:val="24"/>
        </w:rPr>
        <w:t xml:space="preserve"> </w:t>
      </w:r>
      <w:r w:rsidR="005E09F2">
        <w:rPr>
          <w:rFonts w:ascii="Times New Roman" w:hAnsi="Times New Roman" w:cs="Times New Roman"/>
          <w:sz w:val="24"/>
          <w:szCs w:val="24"/>
        </w:rPr>
        <w:t>At initiation we assign e</w:t>
      </w:r>
      <w:r>
        <w:rPr>
          <w:rFonts w:ascii="Times New Roman" w:hAnsi="Times New Roman" w:cs="Times New Roman"/>
          <w:sz w:val="24"/>
          <w:szCs w:val="24"/>
        </w:rPr>
        <w:t xml:space="preserve">ach event </w:t>
      </w:r>
      <w:r>
        <w:rPr>
          <w:rFonts w:ascii="Times New Roman" w:hAnsi="Times New Roman" w:cs="Times New Roman"/>
          <w:i/>
          <w:sz w:val="24"/>
          <w:szCs w:val="24"/>
        </w:rPr>
        <w:t>k</w:t>
      </w:r>
      <w:r>
        <w:rPr>
          <w:rFonts w:ascii="Times New Roman" w:hAnsi="Times New Roman" w:cs="Times New Roman"/>
          <w:sz w:val="24"/>
          <w:szCs w:val="24"/>
        </w:rPr>
        <w:t xml:space="preserve"> </w:t>
      </w:r>
      <w:r w:rsidR="005E09F2">
        <w:rPr>
          <w:rFonts w:ascii="Times New Roman" w:hAnsi="Times New Roman" w:cs="Times New Roman"/>
          <w:sz w:val="24"/>
          <w:szCs w:val="24"/>
        </w:rPr>
        <w:t xml:space="preserve">an internal clock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005E09F2">
        <w:rPr>
          <w:rFonts w:ascii="Times New Roman" w:eastAsiaTheme="minorEastAsia" w:hAnsi="Times New Roman" w:cs="Times New Roman"/>
          <w:sz w:val="24"/>
          <w:szCs w:val="24"/>
        </w:rPr>
        <w:t xml:space="preserve"> = 0 </w:t>
      </w:r>
      <w:r w:rsidR="005E09F2">
        <w:rPr>
          <w:rFonts w:ascii="Times New Roman" w:hAnsi="Times New Roman" w:cs="Times New Roman"/>
          <w:sz w:val="24"/>
          <w:szCs w:val="24"/>
        </w:rPr>
        <w:t xml:space="preserve">and time till first firing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den>
                </m:f>
              </m:e>
            </m:d>
          </m:e>
        </m:func>
      </m:oMath>
      <w:r w:rsidR="005E09F2">
        <w:rPr>
          <w:rFonts w:ascii="Times New Roman" w:eastAsiaTheme="minorEastAsia" w:hAnsi="Times New Roman" w:cs="Times New Roman"/>
          <w:sz w:val="24"/>
          <w:szCs w:val="24"/>
        </w:rPr>
        <w:t>,</w:t>
      </w:r>
      <w:r w:rsidR="00BC7B6E">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oMath>
      <w:r w:rsidR="00BC7B6E">
        <w:rPr>
          <w:rFonts w:ascii="Times New Roman" w:eastAsiaTheme="minorEastAsia" w:hAnsi="Times New Roman" w:cs="Times New Roman"/>
          <w:sz w:val="24"/>
          <w:szCs w:val="24"/>
        </w:rPr>
        <w:t xml:space="preserve"> is uniformally distributed random number between 0 and 1. </w:t>
      </w:r>
      <w:r w:rsidR="008013E6">
        <w:rPr>
          <w:rFonts w:ascii="Times New Roman" w:eastAsiaTheme="minorEastAsia" w:hAnsi="Times New Roman" w:cs="Times New Roman"/>
          <w:sz w:val="24"/>
          <w:szCs w:val="24"/>
        </w:rPr>
        <w:t xml:space="preserve">For each event </w:t>
      </w:r>
      <w:r w:rsidR="008013E6" w:rsidRPr="008013E6">
        <w:rPr>
          <w:rFonts w:ascii="Times New Roman" w:eastAsiaTheme="minorEastAsia" w:hAnsi="Times New Roman" w:cs="Times New Roman"/>
          <w:i/>
          <w:sz w:val="24"/>
          <w:szCs w:val="24"/>
        </w:rPr>
        <w:t>k</w:t>
      </w:r>
      <w:r w:rsidR="008013E6">
        <w:rPr>
          <w:rFonts w:ascii="Times New Roman" w:eastAsiaTheme="minorEastAsia" w:hAnsi="Times New Roman" w:cs="Times New Roman"/>
          <w:sz w:val="24"/>
          <w:szCs w:val="24"/>
        </w:rPr>
        <w:t xml:space="preserve"> </w:t>
      </w:r>
      <w:r w:rsidR="008013E6" w:rsidRPr="008013E6">
        <w:rPr>
          <w:rFonts w:ascii="Times New Roman" w:eastAsiaTheme="minorEastAsia" w:hAnsi="Times New Roman" w:cs="Times New Roman"/>
          <w:sz w:val="24"/>
          <w:szCs w:val="24"/>
        </w:rPr>
        <w:t>w</w:t>
      </w:r>
      <w:r w:rsidR="005E09F2" w:rsidRPr="008013E6">
        <w:rPr>
          <w:rFonts w:ascii="Times New Roman" w:eastAsiaTheme="minorEastAsia" w:hAnsi="Times New Roman" w:cs="Times New Roman"/>
          <w:sz w:val="24"/>
          <w:szCs w:val="24"/>
        </w:rPr>
        <w:t>e</w:t>
      </w:r>
      <w:r w:rsidR="005E09F2">
        <w:rPr>
          <w:rFonts w:ascii="Times New Roman" w:eastAsiaTheme="minorEastAsia" w:hAnsi="Times New Roman" w:cs="Times New Roman"/>
          <w:sz w:val="24"/>
          <w:szCs w:val="24"/>
        </w:rPr>
        <w:t xml:space="preserve"> </w:t>
      </w:r>
      <w:r w:rsidR="008013E6">
        <w:rPr>
          <w:rFonts w:ascii="Times New Roman" w:eastAsiaTheme="minorEastAsia" w:hAnsi="Times New Roman" w:cs="Times New Roman"/>
          <w:sz w:val="24"/>
          <w:szCs w:val="24"/>
        </w:rPr>
        <w:t xml:space="preserve">calculate next firing time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k</m:t>
            </m:r>
          </m:sub>
        </m:sSub>
      </m:oMath>
    </w:p>
    <w:p w:rsidR="005E09F2" w:rsidRDefault="008119CE" w:rsidP="00164170">
      <w:pPr>
        <w:jc w:val="center"/>
        <w:rPr>
          <w:rFonts w:ascii="Times New Roman" w:eastAsiaTheme="minorEastAsia" w:hAnsi="Times New Roman" w:cs="Times New Roman"/>
          <w:sz w:val="24"/>
          <w:szCs w:val="24"/>
        </w:rPr>
      </w:pP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m:rPr>
                    <m:sty m:val="p"/>
                  </m:rPr>
                  <w:rPr>
                    <w:rFonts w:ascii="Cambria Math" w:hAnsi="Cambria Math" w:cs="Times New Roman"/>
                    <w:sz w:val="24"/>
                    <w:szCs w:val="24"/>
                  </w:rPr>
                  <m:t>Δ</m:t>
                </m:r>
                <m:ctrlPr>
                  <w:rPr>
                    <w:rFonts w:ascii="Cambria Math" w:hAnsi="Cambria Math" w:cs="Times New Roman"/>
                    <w:sz w:val="24"/>
                    <w:szCs w:val="24"/>
                  </w:rPr>
                </m:ctrlP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k</m:t>
                </m:r>
              </m:sup>
            </m:sSup>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,s</m:t>
                </m:r>
              </m:e>
            </m:d>
            <m:r>
              <w:rPr>
                <w:rFonts w:ascii="Cambria Math" w:hAnsi="Cambria Math" w:cs="Times New Roman"/>
                <w:sz w:val="24"/>
                <w:szCs w:val="24"/>
              </w:rPr>
              <m:t xml:space="preserve"> ds </m:t>
            </m:r>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sidR="00164170">
        <w:rPr>
          <w:rFonts w:ascii="Times New Roman" w:eastAsiaTheme="minorEastAsia" w:hAnsi="Times New Roman" w:cs="Times New Roman"/>
          <w:sz w:val="24"/>
          <w:szCs w:val="24"/>
        </w:rPr>
        <w:tab/>
      </w:r>
      <w:r w:rsidR="00164170">
        <w:rPr>
          <w:rFonts w:ascii="Times New Roman" w:eastAsiaTheme="minorEastAsia" w:hAnsi="Times New Roman" w:cs="Times New Roman"/>
          <w:sz w:val="24"/>
          <w:szCs w:val="24"/>
        </w:rPr>
        <w:tab/>
        <w:t>(1)</w:t>
      </w:r>
    </w:p>
    <w:p w:rsidR="008013E6" w:rsidRDefault="008013E6" w:rsidP="00564D8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Pr>
          <w:rFonts w:ascii="Times New Roman" w:eastAsiaTheme="minorEastAsia" w:hAnsi="Times New Roman" w:cs="Times New Roman"/>
          <w:sz w:val="24"/>
          <w:szCs w:val="24"/>
        </w:rPr>
        <w:t xml:space="preserve"> is the state of the system at time 0 (including all parameters specific to the hazard function). </w:t>
      </w:r>
      <w:r w:rsidR="009D3466">
        <w:rPr>
          <w:rFonts w:ascii="Times New Roman" w:eastAsiaTheme="minorEastAsia" w:hAnsi="Times New Roman" w:cs="Times New Roman"/>
          <w:sz w:val="24"/>
          <w:szCs w:val="24"/>
        </w:rPr>
        <w:t xml:space="preserve">In words, this is the </w:t>
      </w:r>
      <w:r w:rsidR="00223517">
        <w:rPr>
          <w:rFonts w:ascii="Times New Roman" w:eastAsiaTheme="minorEastAsia" w:hAnsi="Times New Roman" w:cs="Times New Roman"/>
          <w:sz w:val="24"/>
          <w:szCs w:val="24"/>
        </w:rPr>
        <w:t xml:space="preserve">time at which the cumulative hazard reaches the random value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sidR="00223517">
        <w:rPr>
          <w:rFonts w:ascii="Times New Roman" w:eastAsiaTheme="minorEastAsia" w:hAnsi="Times New Roman" w:cs="Times New Roman"/>
          <w:sz w:val="24"/>
          <w:szCs w:val="24"/>
        </w:rPr>
        <w:t xml:space="preserve">. The next to fire then is the event </w:t>
      </w:r>
      <m:oMath>
        <m:r>
          <w:rPr>
            <w:rFonts w:ascii="Cambria Math" w:eastAsiaTheme="minorEastAsia" w:hAnsi="Cambria Math" w:cs="Times New Roman"/>
            <w:sz w:val="24"/>
            <w:szCs w:val="24"/>
          </w:rPr>
          <m:t>μ</m:t>
        </m:r>
      </m:oMath>
      <w:r w:rsidR="00223517">
        <w:rPr>
          <w:rFonts w:ascii="Times New Roman" w:eastAsiaTheme="minorEastAsia" w:hAnsi="Times New Roman" w:cs="Times New Roman"/>
          <w:sz w:val="24"/>
          <w:szCs w:val="24"/>
        </w:rPr>
        <w:t xml:space="preserve"> for which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μ</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sz w:val="24"/>
                    <w:szCs w:val="24"/>
                  </w:rPr>
                </m:ctrlPr>
              </m:limLowPr>
              <m:e>
                <m:r>
                  <m:rPr>
                    <m:sty m:val="p"/>
                  </m:rPr>
                  <w:rPr>
                    <w:rFonts w:ascii="Cambria Math" w:eastAsiaTheme="minorEastAsia" w:hAnsi="Cambria Math" w:cs="Times New Roman"/>
                    <w:sz w:val="24"/>
                    <w:szCs w:val="24"/>
                  </w:rPr>
                  <m:t>min</m:t>
                </m:r>
              </m:e>
              <m:lim>
                <m:r>
                  <m:rPr>
                    <m:sty m:val="p"/>
                  </m:rPr>
                  <w:rPr>
                    <w:rFonts w:ascii="Cambria Math" w:eastAsiaTheme="minorEastAsia" w:hAnsi="Cambria Math" w:cs="Times New Roman"/>
                    <w:sz w:val="24"/>
                    <w:szCs w:val="24"/>
                  </w:rPr>
                  <m:t>∀k</m:t>
                </m:r>
              </m:lim>
            </m:limLow>
            <m:r>
              <w:rPr>
                <w:rFonts w:ascii="Cambria Math" w:eastAsiaTheme="minorEastAsia" w:hAnsi="Cambria Math" w:cs="Times New Roman"/>
                <w:sz w:val="24"/>
                <w:szCs w:val="24"/>
              </w:rPr>
              <m:t>(</m:t>
            </m:r>
          </m:fNa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k</m:t>
                </m:r>
              </m:sub>
            </m:sSub>
          </m:e>
        </m:func>
        <m:r>
          <w:rPr>
            <w:rFonts w:ascii="Cambria Math" w:eastAsiaTheme="minorEastAsia" w:hAnsi="Cambria Math" w:cs="Times New Roman"/>
            <w:sz w:val="24"/>
            <w:szCs w:val="24"/>
          </w:rPr>
          <m:t xml:space="preserve">) </m:t>
        </m:r>
      </m:oMath>
      <w:r w:rsidR="00223517">
        <w:rPr>
          <w:rFonts w:ascii="Times New Roman" w:eastAsiaTheme="minorEastAsia" w:hAnsi="Times New Roman" w:cs="Times New Roman"/>
          <w:sz w:val="24"/>
          <w:szCs w:val="24"/>
        </w:rPr>
        <w:t>.</w:t>
      </w:r>
    </w:p>
    <w:p w:rsidR="00223517" w:rsidRDefault="00223517" w:rsidP="002C4D6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then update the system to reflect the consequences of event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xml:space="preserve"> and update the time </w:t>
      </w:r>
      <w:r>
        <w:rPr>
          <w:rFonts w:ascii="Times New Roman" w:eastAsiaTheme="minorEastAsia" w:hAnsi="Times New Roman" w:cs="Times New Roman"/>
          <w:i/>
          <w:sz w:val="24"/>
          <w:szCs w:val="24"/>
        </w:rPr>
        <w:t xml:space="preserve">t </w:t>
      </w:r>
      <w:r>
        <w:rPr>
          <w:rFonts w:ascii="Times New Roman" w:eastAsiaTheme="minorEastAsia" w:hAnsi="Times New Roman" w:cs="Times New Roman"/>
          <w:sz w:val="24"/>
          <w:szCs w:val="24"/>
        </w:rPr>
        <w:t xml:space="preserve">to be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Event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xml:space="preserve"> is given a new value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μ</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μ</m:t>
                        </m:r>
                      </m:sub>
                    </m:sSub>
                  </m:den>
                </m:f>
              </m:e>
            </m:d>
          </m:e>
        </m:func>
      </m:oMath>
      <w:r>
        <w:rPr>
          <w:rFonts w:ascii="Times New Roman" w:eastAsiaTheme="minorEastAsia" w:hAnsi="Times New Roman" w:cs="Times New Roman"/>
          <w:sz w:val="24"/>
          <w:szCs w:val="24"/>
        </w:rPr>
        <w:t xml:space="preserve">, and every other event’s internal clock is update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m</m:t>
                </m:r>
              </m:sub>
            </m:s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k</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ds</m:t>
            </m:r>
          </m:e>
        </m:nary>
      </m:oMath>
      <w:r>
        <w:rPr>
          <w:rFonts w:ascii="Times New Roman" w:eastAsiaTheme="minorEastAsia" w:hAnsi="Times New Roman" w:cs="Times New Roman"/>
          <w:sz w:val="24"/>
          <w:szCs w:val="24"/>
        </w:rPr>
        <w:t>.</w:t>
      </w:r>
      <w:r w:rsidR="00164170">
        <w:rPr>
          <w:rFonts w:ascii="Times New Roman" w:eastAsiaTheme="minorEastAsia" w:hAnsi="Times New Roman" w:cs="Times New Roman"/>
          <w:sz w:val="24"/>
          <w:szCs w:val="24"/>
        </w:rPr>
        <w:t xml:space="preserve"> The algorithm is repeated of finding the event with the minimum next firing time</w:t>
      </w:r>
      <w:r w:rsidR="002C4D60">
        <w:rPr>
          <w:rFonts w:ascii="Times New Roman" w:eastAsiaTheme="minorEastAsia" w:hAnsi="Times New Roman" w:cs="Times New Roman"/>
          <w:sz w:val="24"/>
          <w:szCs w:val="24"/>
        </w:rPr>
        <w:t xml:space="preserve">.  The algorithm is written in </w:t>
      </w:r>
      <w:r w:rsidR="00164170">
        <w:rPr>
          <w:rFonts w:ascii="Times New Roman" w:eastAsiaTheme="minorEastAsia" w:hAnsi="Times New Roman" w:cs="Times New Roman"/>
          <w:sz w:val="24"/>
          <w:szCs w:val="24"/>
        </w:rPr>
        <w:t>psuedocode below:</w:t>
      </w:r>
    </w:p>
    <w:p w:rsidR="00164170" w:rsidRDefault="00101E33" w:rsidP="002C4D60">
      <w:pPr>
        <w:jc w:val="center"/>
        <w:rPr>
          <w:rFonts w:ascii="Times New Roman" w:eastAsiaTheme="minorEastAsia" w:hAnsi="Times New Roman" w:cs="Times New Roman"/>
          <w:sz w:val="24"/>
          <w:szCs w:val="24"/>
        </w:rPr>
      </w:pPr>
      <w:r w:rsidRPr="00164170">
        <w:rPr>
          <w:rFonts w:ascii="Times New Roman" w:eastAsiaTheme="minorEastAsia" w:hAnsi="Times New Roman" w:cs="Times New Roman"/>
          <w:noProof/>
          <w:sz w:val="24"/>
          <w:szCs w:val="24"/>
          <w:lang w:eastAsia="en-ZA"/>
        </w:rPr>
        <mc:AlternateContent>
          <mc:Choice Requires="wps">
            <w:drawing>
              <wp:inline distT="0" distB="0" distL="0" distR="0" wp14:anchorId="22A0095C" wp14:editId="7093D30E">
                <wp:extent cx="4182110" cy="1403985"/>
                <wp:effectExtent l="0" t="0" r="27940" b="1841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2110" cy="1403985"/>
                        </a:xfrm>
                        <a:prstGeom prst="rect">
                          <a:avLst/>
                        </a:prstGeom>
                        <a:solidFill>
                          <a:srgbClr val="FFFFFF"/>
                        </a:solidFill>
                        <a:ln w="9525">
                          <a:solidFill>
                            <a:srgbClr val="000000"/>
                          </a:solidFill>
                          <a:miter lim="800000"/>
                          <a:headEnd/>
                          <a:tailEnd/>
                        </a:ln>
                      </wps:spPr>
                      <wps:txbx>
                        <w:txbxContent>
                          <w:p w:rsidR="007E0B90" w:rsidRPr="00164170" w:rsidRDefault="007E0B90" w:rsidP="00101E33">
                            <w:pPr>
                              <w:pStyle w:val="ListParagraph"/>
                              <w:numPr>
                                <w:ilvl w:val="0"/>
                                <w:numId w:val="7"/>
                              </w:numPr>
                            </w:pPr>
                            <w:r>
                              <w:t xml:space="preserve">Set </w:t>
                            </w:r>
                            <m:oMath>
                              <m:r>
                                <w:rPr>
                                  <w:rFonts w:ascii="Cambria Math" w:hAnsi="Cambria Math"/>
                                </w:rPr>
                                <m:t xml:space="preserve">t=0 </m:t>
                              </m:r>
                              <m:r>
                                <m:rPr>
                                  <m:nor/>
                                </m:rPr>
                                <w:rPr>
                                  <w:rFonts w:ascii="Cambria Math" w:hAnsi="Cambria Math"/>
                                </w:rPr>
                                <m:t xml:space="preserve">and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=0</m:t>
                              </m:r>
                            </m:oMath>
                            <w:r w:rsidRPr="00164170">
                              <w:rPr>
                                <w:rFonts w:eastAsiaTheme="minorEastAsia"/>
                              </w:rPr>
                              <w:t xml:space="preserve"> for each event </w:t>
                            </w:r>
                            <w:r w:rsidRPr="00164170">
                              <w:rPr>
                                <w:rFonts w:eastAsiaTheme="minorEastAsia"/>
                                <w:i/>
                              </w:rPr>
                              <w:t>k</w:t>
                            </w:r>
                            <w:r w:rsidRPr="00164170">
                              <w:rPr>
                                <w:rFonts w:eastAsiaTheme="minorEastAsia"/>
                              </w:rPr>
                              <w:t xml:space="preserve">, and </w:t>
                            </w:r>
                            <w:r>
                              <w:rPr>
                                <w:rFonts w:eastAsiaTheme="minorEastAsia"/>
                              </w:rPr>
                              <w:t>i</w:t>
                            </w:r>
                            <w:r>
                              <w:t xml:space="preserve">nitialize population </w:t>
                            </w:r>
                            <m:oMath>
                              <m:r>
                                <w:rPr>
                                  <w:rFonts w:ascii="Cambria Math" w:hAnsi="Cambria Math"/>
                                </w:rPr>
                                <m:t>X</m:t>
                              </m:r>
                              <m:d>
                                <m:dPr>
                                  <m:ctrlPr>
                                    <w:rPr>
                                      <w:rFonts w:ascii="Cambria Math" w:hAnsi="Cambria Math"/>
                                      <w:i/>
                                    </w:rPr>
                                  </m:ctrlPr>
                                </m:dPr>
                                <m:e>
                                  <m:r>
                                    <w:rPr>
                                      <w:rFonts w:ascii="Cambria Math" w:hAnsi="Cambria Math"/>
                                    </w:rPr>
                                    <m:t>t</m:t>
                                  </m:r>
                                </m:e>
                              </m:d>
                            </m:oMath>
                            <w:r w:rsidRPr="00164170">
                              <w:rPr>
                                <w:rFonts w:eastAsiaTheme="minorEastAsia"/>
                              </w:rPr>
                              <w:t xml:space="preserve"> </w:t>
                            </w:r>
                          </w:p>
                          <w:p w:rsidR="007E0B90" w:rsidRPr="00164170" w:rsidRDefault="007E0B90" w:rsidP="00101E33">
                            <w:pPr>
                              <w:pStyle w:val="ListParagraph"/>
                              <w:numPr>
                                <w:ilvl w:val="0"/>
                                <w:numId w:val="7"/>
                              </w:numPr>
                            </w:pPr>
                            <w:r>
                              <w:rPr>
                                <w:rFonts w:eastAsiaTheme="minorEastAsia"/>
                              </w:rPr>
                              <w:t xml:space="preserve">Calculate the hazard function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k</m:t>
                                  </m:r>
                                </m:sup>
                              </m:sSup>
                            </m:oMath>
                            <w:r>
                              <w:rPr>
                                <w:rFonts w:eastAsiaTheme="minorEastAsia"/>
                              </w:rPr>
                              <w:t xml:space="preserve"> for each event </w:t>
                            </w:r>
                            <w:r>
                              <w:rPr>
                                <w:rFonts w:eastAsiaTheme="minorEastAsia"/>
                                <w:i/>
                              </w:rPr>
                              <w:t>k</w:t>
                            </w:r>
                          </w:p>
                          <w:p w:rsidR="007E0B90" w:rsidRPr="00164170" w:rsidRDefault="007E0B90" w:rsidP="00101E33">
                            <w:pPr>
                              <w:pStyle w:val="ListParagraph"/>
                              <w:numPr>
                                <w:ilvl w:val="0"/>
                                <w:numId w:val="7"/>
                              </w:numPr>
                            </w:pPr>
                            <w:r>
                              <w:rPr>
                                <w:rFonts w:eastAsiaTheme="minorEastAsia"/>
                              </w:rPr>
                              <w:t xml:space="preserve">Generate a random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e>
                                  </m:d>
                                </m:e>
                              </m:func>
                            </m:oMath>
                            <w:r>
                              <w:rPr>
                                <w:rFonts w:eastAsiaTheme="minorEastAsia"/>
                              </w:rPr>
                              <w:t xml:space="preserve"> where </w:t>
                            </w:r>
                            <w:r>
                              <w:rPr>
                                <w:rFonts w:eastAsiaTheme="minorEastAsia"/>
                                <w:i/>
                              </w:rPr>
                              <w:t xml:space="preserve">r </w:t>
                            </w:r>
                            <w:r>
                              <w:rPr>
                                <w:rFonts w:eastAsiaTheme="minorEastAsia"/>
                              </w:rPr>
                              <w:t xml:space="preserve">is uniform(0,1). </w:t>
                            </w:r>
                          </w:p>
                          <w:p w:rsidR="007E0B90" w:rsidRPr="00164170" w:rsidRDefault="007E0B90" w:rsidP="00101E33">
                            <w:pPr>
                              <w:pStyle w:val="ListParagraph"/>
                              <w:numPr>
                                <w:ilvl w:val="0"/>
                                <w:numId w:val="7"/>
                              </w:numPr>
                            </w:pPr>
                            <w:r>
                              <w:rPr>
                                <w:rFonts w:eastAsiaTheme="minorEastAsia"/>
                              </w:rPr>
                              <w:t>While not done:</w:t>
                            </w:r>
                          </w:p>
                          <w:p w:rsidR="007E0B90" w:rsidRPr="00164170" w:rsidRDefault="007E0B90" w:rsidP="00101E33">
                            <w:pPr>
                              <w:pStyle w:val="ListParagraph"/>
                              <w:numPr>
                                <w:ilvl w:val="1"/>
                                <w:numId w:val="7"/>
                              </w:numPr>
                            </w:pPr>
                            <w:r>
                              <w:rPr>
                                <w:rFonts w:eastAsiaTheme="minorEastAsia"/>
                              </w:rPr>
                              <w:t xml:space="preserve">Find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k</m:t>
                                  </m:r>
                                </m:sub>
                              </m:sSub>
                            </m:oMath>
                            <w:r>
                              <w:rPr>
                                <w:rFonts w:eastAsiaTheme="minorEastAsia"/>
                              </w:rPr>
                              <w:t xml:space="preserve"> for each event via (1) </w:t>
                            </w:r>
                          </w:p>
                          <w:p w:rsidR="007E0B90" w:rsidRPr="00101E33" w:rsidRDefault="007E0B90" w:rsidP="00101E33">
                            <w:pPr>
                              <w:pStyle w:val="ListParagraph"/>
                              <w:numPr>
                                <w:ilvl w:val="1"/>
                                <w:numId w:val="7"/>
                              </w:numPr>
                            </w:pPr>
                            <w:r>
                              <w:rPr>
                                <w:rFonts w:eastAsiaTheme="minorEastAsia"/>
                              </w:rPr>
                              <w:t xml:space="preserve">Let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μ</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k</m:t>
                                          </m:r>
                                        </m:sub>
                                      </m:sSub>
                                    </m:e>
                                  </m:d>
                                </m:e>
                              </m:func>
                            </m:oMath>
                            <w:r>
                              <w:rPr>
                                <w:rFonts w:eastAsiaTheme="minorEastAsia"/>
                              </w:rPr>
                              <w:t xml:space="preserve">   %the time till the next event (event </w:t>
                            </w:r>
                            <m:oMath>
                              <m:r>
                                <w:rPr>
                                  <w:rFonts w:ascii="Cambria Math" w:eastAsiaTheme="minorEastAsia" w:hAnsi="Cambria Math"/>
                                </w:rPr>
                                <m:t>μ</m:t>
                              </m:r>
                            </m:oMath>
                            <w:r>
                              <w:rPr>
                                <w:rFonts w:eastAsiaTheme="minorEastAsia"/>
                              </w:rPr>
                              <w:t>) is fired</w:t>
                            </w:r>
                          </w:p>
                          <w:p w:rsidR="007E0B90" w:rsidRPr="00101E33" w:rsidRDefault="007E0B90" w:rsidP="00101E33">
                            <w:pPr>
                              <w:pStyle w:val="ListParagraph"/>
                              <w:numPr>
                                <w:ilvl w:val="1"/>
                                <w:numId w:val="7"/>
                              </w:numPr>
                            </w:pPr>
                            <w:r>
                              <w:rPr>
                                <w:rFonts w:eastAsiaTheme="minorEastAsia"/>
                              </w:rPr>
                              <w:t xml:space="preserve">Set </w:t>
                            </w:r>
                            <m:oMath>
                              <m:r>
                                <w:rPr>
                                  <w:rFonts w:ascii="Cambria Math" w:eastAsiaTheme="minorEastAsia" w:hAnsi="Cambria Math"/>
                                </w:rPr>
                                <m:t>t=t+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μ</m:t>
                                  </m:r>
                                </m:sub>
                              </m:sSub>
                            </m:oMath>
                          </w:p>
                          <w:p w:rsidR="007E0B90" w:rsidRPr="00101E33" w:rsidRDefault="007E0B90" w:rsidP="00101E33">
                            <w:pPr>
                              <w:pStyle w:val="ListParagraph"/>
                              <w:numPr>
                                <w:ilvl w:val="1"/>
                                <w:numId w:val="7"/>
                              </w:numPr>
                            </w:pPr>
                            <w:r>
                              <w:rPr>
                                <w:rFonts w:eastAsiaTheme="minorEastAsia"/>
                              </w:rPr>
                              <w:t xml:space="preserve">Set the population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according to event </w:t>
                            </w:r>
                            <m:oMath>
                              <m:r>
                                <w:rPr>
                                  <w:rFonts w:ascii="Cambria Math" w:eastAsiaTheme="minorEastAsia" w:hAnsi="Cambria Math"/>
                                </w:rPr>
                                <m:t>μ</m:t>
                              </m:r>
                            </m:oMath>
                            <w:r>
                              <w:rPr>
                                <w:rFonts w:eastAsiaTheme="minorEastAsia"/>
                              </w:rPr>
                              <w:t>.</w:t>
                            </w:r>
                          </w:p>
                          <w:p w:rsidR="007E0B90" w:rsidRPr="00101E33" w:rsidRDefault="007E0B90" w:rsidP="00101E33">
                            <w:pPr>
                              <w:pStyle w:val="ListParagraph"/>
                              <w:numPr>
                                <w:ilvl w:val="1"/>
                                <w:numId w:val="7"/>
                              </w:numPr>
                            </w:pPr>
                            <w:r>
                              <w:t xml:space="preserve">Update </w:t>
                            </w:r>
                            <m:oMath>
                              <m:sSup>
                                <m:sSupPr>
                                  <m:ctrlPr>
                                    <w:rPr>
                                      <w:rFonts w:ascii="Cambria Math" w:hAnsi="Cambria Math"/>
                                      <w:i/>
                                    </w:rPr>
                                  </m:ctrlPr>
                                </m:sSupPr>
                                <m:e>
                                  <m:r>
                                    <w:rPr>
                                      <w:rFonts w:ascii="Cambria Math" w:hAnsi="Cambria Math"/>
                                    </w:rPr>
                                    <m:t>h</m:t>
                                  </m:r>
                                </m:e>
                                <m:sup>
                                  <m:r>
                                    <w:rPr>
                                      <w:rFonts w:ascii="Cambria Math" w:hAnsi="Cambria Math"/>
                                    </w:rPr>
                                    <m:t>k</m:t>
                                  </m:r>
                                </m:sup>
                              </m:sSup>
                            </m:oMath>
                            <w:r>
                              <w:rPr>
                                <w:rFonts w:eastAsiaTheme="minorEastAsia"/>
                              </w:rPr>
                              <w:t xml:space="preserve"> if event </w:t>
                            </w:r>
                            <w:r>
                              <w:rPr>
                                <w:rFonts w:eastAsiaTheme="minorEastAsia"/>
                                <w:i/>
                              </w:rPr>
                              <w:t>k</w:t>
                            </w:r>
                            <w:r>
                              <w:rPr>
                                <w:rFonts w:eastAsiaTheme="minorEastAsia"/>
                              </w:rPr>
                              <w:t xml:space="preserve"> is dependent on event</w:t>
                            </w:r>
                            <m:oMath>
                              <m:r>
                                <w:rPr>
                                  <w:rFonts w:ascii="Cambria Math" w:eastAsiaTheme="minorEastAsia" w:hAnsi="Cambria Math"/>
                                </w:rPr>
                                <m:t xml:space="preserve"> μ</m:t>
                              </m:r>
                            </m:oMath>
                            <w:r>
                              <w:rPr>
                                <w:rFonts w:eastAsiaTheme="minorEastAsia"/>
                              </w:rPr>
                              <w:t>.</w:t>
                            </w:r>
                          </w:p>
                          <w:p w:rsidR="007E0B90" w:rsidRPr="002C4D60" w:rsidRDefault="007E0B90" w:rsidP="00101E33">
                            <w:pPr>
                              <w:pStyle w:val="ListParagraph"/>
                              <w:numPr>
                                <w:ilvl w:val="1"/>
                                <w:numId w:val="7"/>
                              </w:numPr>
                            </w:pPr>
                            <w:r>
                              <w:rPr>
                                <w:rFonts w:eastAsiaTheme="minorEastAsia"/>
                              </w:rPr>
                              <w:t xml:space="preserve">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μ</m:t>
                                  </m:r>
                                </m:sub>
                              </m:sSub>
                              <m:r>
                                <w:rPr>
                                  <w:rFonts w:ascii="Cambria Math" w:eastAsiaTheme="minorEastAsia" w:hAnsi="Cambria Math"/>
                                </w:rPr>
                                <m:t xml:space="preserve">  ∀k</m:t>
                              </m:r>
                            </m:oMath>
                            <w:r>
                              <w:rPr>
                                <w:rFonts w:eastAsiaTheme="minorEastAsia"/>
                              </w:rPr>
                              <w:t xml:space="preserve"> </w:t>
                            </w:r>
                          </w:p>
                          <w:p w:rsidR="007E0B90" w:rsidRDefault="007E0B90" w:rsidP="00101E33">
                            <w:pPr>
                              <w:pStyle w:val="ListParagraph"/>
                              <w:numPr>
                                <w:ilvl w:val="1"/>
                                <w:numId w:val="7"/>
                              </w:numPr>
                            </w:pPr>
                            <w:r>
                              <w:t xml:space="preserve">Set </w:t>
                            </w:r>
                            <m:oMath>
                              <m:sSub>
                                <m:sSubPr>
                                  <m:ctrlPr>
                                    <w:rPr>
                                      <w:rFonts w:ascii="Cambria Math" w:hAnsi="Cambria Math"/>
                                      <w:i/>
                                    </w:rPr>
                                  </m:ctrlPr>
                                </m:sSubPr>
                                <m:e>
                                  <m:r>
                                    <w:rPr>
                                      <w:rFonts w:ascii="Cambria Math" w:hAnsi="Cambria Math"/>
                                    </w:rPr>
                                    <m:t>P</m:t>
                                  </m:r>
                                </m:e>
                                <m:sub>
                                  <m:r>
                                    <w:rPr>
                                      <w:rFonts w:ascii="Cambria Math" w:hAnsi="Cambria Math"/>
                                    </w:rPr>
                                    <m:t>μ</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e>
                                  </m:d>
                                </m:e>
                              </m:func>
                            </m:oMath>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29.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">
                <v:textbox style="mso-fit-shape-to-text:t">
                  <w:txbxContent>
                    <w:p w:rsidR="007E0B90" w:rsidRPr="00164170" w:rsidRDefault="007E0B90" w:rsidP="00101E33">
                      <w:pPr>
                        <w:pStyle w:val="ListParagraph"/>
                        <w:numPr>
                          <w:ilvl w:val="0"/>
                          <w:numId w:val="7"/>
                        </w:numPr>
                      </w:pPr>
                      <w:r>
                        <w:t xml:space="preserve">Set </w:t>
                      </w:r>
                      <m:oMath>
                        <m:r>
                          <w:rPr>
                            <w:rFonts w:ascii="Cambria Math" w:hAnsi="Cambria Math"/>
                          </w:rPr>
                          <m:t xml:space="preserve">t=0 </m:t>
                        </m:r>
                        <m:r>
                          <m:rPr>
                            <m:nor/>
                          </m:rPr>
                          <w:rPr>
                            <w:rFonts w:ascii="Cambria Math" w:hAnsi="Cambria Math"/>
                          </w:rPr>
                          <m:t xml:space="preserve">and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=0</m:t>
                        </m:r>
                      </m:oMath>
                      <w:r w:rsidRPr="00164170">
                        <w:rPr>
                          <w:rFonts w:eastAsiaTheme="minorEastAsia"/>
                        </w:rPr>
                        <w:t xml:space="preserve"> for each event </w:t>
                      </w:r>
                      <w:r w:rsidRPr="00164170">
                        <w:rPr>
                          <w:rFonts w:eastAsiaTheme="minorEastAsia"/>
                          <w:i/>
                        </w:rPr>
                        <w:t>k</w:t>
                      </w:r>
                      <w:r w:rsidRPr="00164170">
                        <w:rPr>
                          <w:rFonts w:eastAsiaTheme="minorEastAsia"/>
                        </w:rPr>
                        <w:t xml:space="preserve">, and </w:t>
                      </w:r>
                      <w:r>
                        <w:rPr>
                          <w:rFonts w:eastAsiaTheme="minorEastAsia"/>
                        </w:rPr>
                        <w:t>i</w:t>
                      </w:r>
                      <w:r>
                        <w:t xml:space="preserve">nitialize population </w:t>
                      </w:r>
                      <m:oMath>
                        <m:r>
                          <w:rPr>
                            <w:rFonts w:ascii="Cambria Math" w:hAnsi="Cambria Math"/>
                          </w:rPr>
                          <m:t>X</m:t>
                        </m:r>
                        <m:d>
                          <m:dPr>
                            <m:ctrlPr>
                              <w:rPr>
                                <w:rFonts w:ascii="Cambria Math" w:hAnsi="Cambria Math"/>
                                <w:i/>
                              </w:rPr>
                            </m:ctrlPr>
                          </m:dPr>
                          <m:e>
                            <m:r>
                              <w:rPr>
                                <w:rFonts w:ascii="Cambria Math" w:hAnsi="Cambria Math"/>
                              </w:rPr>
                              <m:t>t</m:t>
                            </m:r>
                          </m:e>
                        </m:d>
                      </m:oMath>
                      <w:r w:rsidRPr="00164170">
                        <w:rPr>
                          <w:rFonts w:eastAsiaTheme="minorEastAsia"/>
                        </w:rPr>
                        <w:t xml:space="preserve"> </w:t>
                      </w:r>
                    </w:p>
                    <w:p w:rsidR="007E0B90" w:rsidRPr="00164170" w:rsidRDefault="007E0B90" w:rsidP="00101E33">
                      <w:pPr>
                        <w:pStyle w:val="ListParagraph"/>
                        <w:numPr>
                          <w:ilvl w:val="0"/>
                          <w:numId w:val="7"/>
                        </w:numPr>
                      </w:pPr>
                      <w:r>
                        <w:rPr>
                          <w:rFonts w:eastAsiaTheme="minorEastAsia"/>
                        </w:rPr>
                        <w:t xml:space="preserve">Calculate the hazard function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k</m:t>
                            </m:r>
                          </m:sup>
                        </m:sSup>
                      </m:oMath>
                      <w:r>
                        <w:rPr>
                          <w:rFonts w:eastAsiaTheme="minorEastAsia"/>
                        </w:rPr>
                        <w:t xml:space="preserve"> for each event </w:t>
                      </w:r>
                      <w:r>
                        <w:rPr>
                          <w:rFonts w:eastAsiaTheme="minorEastAsia"/>
                          <w:i/>
                        </w:rPr>
                        <w:t>k</w:t>
                      </w:r>
                    </w:p>
                    <w:p w:rsidR="007E0B90" w:rsidRPr="00164170" w:rsidRDefault="007E0B90" w:rsidP="00101E33">
                      <w:pPr>
                        <w:pStyle w:val="ListParagraph"/>
                        <w:numPr>
                          <w:ilvl w:val="0"/>
                          <w:numId w:val="7"/>
                        </w:numPr>
                      </w:pPr>
                      <w:r>
                        <w:rPr>
                          <w:rFonts w:eastAsiaTheme="minorEastAsia"/>
                        </w:rPr>
                        <w:t xml:space="preserve">Generate a random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e>
                            </m:d>
                          </m:e>
                        </m:func>
                      </m:oMath>
                      <w:r>
                        <w:rPr>
                          <w:rFonts w:eastAsiaTheme="minorEastAsia"/>
                        </w:rPr>
                        <w:t xml:space="preserve"> where </w:t>
                      </w:r>
                      <w:r>
                        <w:rPr>
                          <w:rFonts w:eastAsiaTheme="minorEastAsia"/>
                          <w:i/>
                        </w:rPr>
                        <w:t xml:space="preserve">r </w:t>
                      </w:r>
                      <w:r>
                        <w:rPr>
                          <w:rFonts w:eastAsiaTheme="minorEastAsia"/>
                        </w:rPr>
                        <w:t xml:space="preserve">is uniform(0,1). </w:t>
                      </w:r>
                    </w:p>
                    <w:p w:rsidR="007E0B90" w:rsidRPr="00164170" w:rsidRDefault="007E0B90" w:rsidP="00101E33">
                      <w:pPr>
                        <w:pStyle w:val="ListParagraph"/>
                        <w:numPr>
                          <w:ilvl w:val="0"/>
                          <w:numId w:val="7"/>
                        </w:numPr>
                      </w:pPr>
                      <w:r>
                        <w:rPr>
                          <w:rFonts w:eastAsiaTheme="minorEastAsia"/>
                        </w:rPr>
                        <w:t>While not done:</w:t>
                      </w:r>
                    </w:p>
                    <w:p w:rsidR="007E0B90" w:rsidRPr="00164170" w:rsidRDefault="007E0B90" w:rsidP="00101E33">
                      <w:pPr>
                        <w:pStyle w:val="ListParagraph"/>
                        <w:numPr>
                          <w:ilvl w:val="1"/>
                          <w:numId w:val="7"/>
                        </w:numPr>
                      </w:pPr>
                      <w:r>
                        <w:rPr>
                          <w:rFonts w:eastAsiaTheme="minorEastAsia"/>
                        </w:rPr>
                        <w:t xml:space="preserve">Find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k</m:t>
                            </m:r>
                          </m:sub>
                        </m:sSub>
                      </m:oMath>
                      <w:r>
                        <w:rPr>
                          <w:rFonts w:eastAsiaTheme="minorEastAsia"/>
                        </w:rPr>
                        <w:t xml:space="preserve"> for each event via (1) </w:t>
                      </w:r>
                    </w:p>
                    <w:p w:rsidR="007E0B90" w:rsidRPr="00101E33" w:rsidRDefault="007E0B90" w:rsidP="00101E33">
                      <w:pPr>
                        <w:pStyle w:val="ListParagraph"/>
                        <w:numPr>
                          <w:ilvl w:val="1"/>
                          <w:numId w:val="7"/>
                        </w:numPr>
                      </w:pPr>
                      <w:r>
                        <w:rPr>
                          <w:rFonts w:eastAsiaTheme="minorEastAsia"/>
                        </w:rPr>
                        <w:t xml:space="preserve">Let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μ</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k</m:t>
                                    </m:r>
                                  </m:sub>
                                </m:sSub>
                              </m:e>
                            </m:d>
                          </m:e>
                        </m:func>
                      </m:oMath>
                      <w:r>
                        <w:rPr>
                          <w:rFonts w:eastAsiaTheme="minorEastAsia"/>
                        </w:rPr>
                        <w:t xml:space="preserve">   %the time till the next event (event </w:t>
                      </w:r>
                      <m:oMath>
                        <m:r>
                          <w:rPr>
                            <w:rFonts w:ascii="Cambria Math" w:eastAsiaTheme="minorEastAsia" w:hAnsi="Cambria Math"/>
                          </w:rPr>
                          <m:t>μ</m:t>
                        </m:r>
                      </m:oMath>
                      <w:r>
                        <w:rPr>
                          <w:rFonts w:eastAsiaTheme="minorEastAsia"/>
                        </w:rPr>
                        <w:t>) is fired</w:t>
                      </w:r>
                    </w:p>
                    <w:p w:rsidR="007E0B90" w:rsidRPr="00101E33" w:rsidRDefault="007E0B90" w:rsidP="00101E33">
                      <w:pPr>
                        <w:pStyle w:val="ListParagraph"/>
                        <w:numPr>
                          <w:ilvl w:val="1"/>
                          <w:numId w:val="7"/>
                        </w:numPr>
                      </w:pPr>
                      <w:r>
                        <w:rPr>
                          <w:rFonts w:eastAsiaTheme="minorEastAsia"/>
                        </w:rPr>
                        <w:t xml:space="preserve">Set </w:t>
                      </w:r>
                      <m:oMath>
                        <m:r>
                          <w:rPr>
                            <w:rFonts w:ascii="Cambria Math" w:eastAsiaTheme="minorEastAsia" w:hAnsi="Cambria Math"/>
                          </w:rPr>
                          <m:t>t=t+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μ</m:t>
                            </m:r>
                          </m:sub>
                        </m:sSub>
                      </m:oMath>
                    </w:p>
                    <w:p w:rsidR="007E0B90" w:rsidRPr="00101E33" w:rsidRDefault="007E0B90" w:rsidP="00101E33">
                      <w:pPr>
                        <w:pStyle w:val="ListParagraph"/>
                        <w:numPr>
                          <w:ilvl w:val="1"/>
                          <w:numId w:val="7"/>
                        </w:numPr>
                      </w:pPr>
                      <w:r>
                        <w:rPr>
                          <w:rFonts w:eastAsiaTheme="minorEastAsia"/>
                        </w:rPr>
                        <w:t xml:space="preserve">Set the population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according to event </w:t>
                      </w:r>
                      <m:oMath>
                        <m:r>
                          <w:rPr>
                            <w:rFonts w:ascii="Cambria Math" w:eastAsiaTheme="minorEastAsia" w:hAnsi="Cambria Math"/>
                          </w:rPr>
                          <m:t>μ</m:t>
                        </m:r>
                      </m:oMath>
                      <w:r>
                        <w:rPr>
                          <w:rFonts w:eastAsiaTheme="minorEastAsia"/>
                        </w:rPr>
                        <w:t>.</w:t>
                      </w:r>
                    </w:p>
                    <w:p w:rsidR="007E0B90" w:rsidRPr="00101E33" w:rsidRDefault="007E0B90" w:rsidP="00101E33">
                      <w:pPr>
                        <w:pStyle w:val="ListParagraph"/>
                        <w:numPr>
                          <w:ilvl w:val="1"/>
                          <w:numId w:val="7"/>
                        </w:numPr>
                      </w:pPr>
                      <w:r>
                        <w:t xml:space="preserve">Update </w:t>
                      </w:r>
                      <m:oMath>
                        <m:sSup>
                          <m:sSupPr>
                            <m:ctrlPr>
                              <w:rPr>
                                <w:rFonts w:ascii="Cambria Math" w:hAnsi="Cambria Math"/>
                                <w:i/>
                              </w:rPr>
                            </m:ctrlPr>
                          </m:sSupPr>
                          <m:e>
                            <m:r>
                              <w:rPr>
                                <w:rFonts w:ascii="Cambria Math" w:hAnsi="Cambria Math"/>
                              </w:rPr>
                              <m:t>h</m:t>
                            </m:r>
                          </m:e>
                          <m:sup>
                            <m:r>
                              <w:rPr>
                                <w:rFonts w:ascii="Cambria Math" w:hAnsi="Cambria Math"/>
                              </w:rPr>
                              <m:t>k</m:t>
                            </m:r>
                          </m:sup>
                        </m:sSup>
                      </m:oMath>
                      <w:r>
                        <w:rPr>
                          <w:rFonts w:eastAsiaTheme="minorEastAsia"/>
                        </w:rPr>
                        <w:t xml:space="preserve"> if event </w:t>
                      </w:r>
                      <w:r>
                        <w:rPr>
                          <w:rFonts w:eastAsiaTheme="minorEastAsia"/>
                          <w:i/>
                        </w:rPr>
                        <w:t>k</w:t>
                      </w:r>
                      <w:r>
                        <w:rPr>
                          <w:rFonts w:eastAsiaTheme="minorEastAsia"/>
                        </w:rPr>
                        <w:t xml:space="preserve"> is dependent on event</w:t>
                      </w:r>
                      <m:oMath>
                        <m:r>
                          <w:rPr>
                            <w:rFonts w:ascii="Cambria Math" w:eastAsiaTheme="minorEastAsia" w:hAnsi="Cambria Math"/>
                          </w:rPr>
                          <m:t xml:space="preserve"> </m:t>
                        </m:r>
                        <m:r>
                          <w:rPr>
                            <w:rFonts w:ascii="Cambria Math" w:eastAsiaTheme="minorEastAsia" w:hAnsi="Cambria Math"/>
                          </w:rPr>
                          <m:t>μ</m:t>
                        </m:r>
                      </m:oMath>
                      <w:r>
                        <w:rPr>
                          <w:rFonts w:eastAsiaTheme="minorEastAsia"/>
                        </w:rPr>
                        <w:t>.</w:t>
                      </w:r>
                    </w:p>
                    <w:p w:rsidR="007E0B90" w:rsidRPr="002C4D60" w:rsidRDefault="007E0B90" w:rsidP="00101E33">
                      <w:pPr>
                        <w:pStyle w:val="ListParagraph"/>
                        <w:numPr>
                          <w:ilvl w:val="1"/>
                          <w:numId w:val="7"/>
                        </w:numPr>
                      </w:pPr>
                      <w:r>
                        <w:rPr>
                          <w:rFonts w:eastAsiaTheme="minorEastAsia"/>
                        </w:rPr>
                        <w:t xml:space="preserve">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μ</m:t>
                            </m:r>
                          </m:sub>
                        </m:sSub>
                        <m:r>
                          <w:rPr>
                            <w:rFonts w:ascii="Cambria Math" w:eastAsiaTheme="minorEastAsia" w:hAnsi="Cambria Math"/>
                          </w:rPr>
                          <m:t xml:space="preserve">  ∀k</m:t>
                        </m:r>
                      </m:oMath>
                      <w:r>
                        <w:rPr>
                          <w:rFonts w:eastAsiaTheme="minorEastAsia"/>
                        </w:rPr>
                        <w:t xml:space="preserve"> </w:t>
                      </w:r>
                    </w:p>
                    <w:p w:rsidR="007E0B90" w:rsidRDefault="007E0B90" w:rsidP="00101E33">
                      <w:pPr>
                        <w:pStyle w:val="ListParagraph"/>
                        <w:numPr>
                          <w:ilvl w:val="1"/>
                          <w:numId w:val="7"/>
                        </w:numPr>
                      </w:pPr>
                      <w:r>
                        <w:t xml:space="preserve">Set </w:t>
                      </w:r>
                      <m:oMath>
                        <m:sSub>
                          <m:sSubPr>
                            <m:ctrlPr>
                              <w:rPr>
                                <w:rFonts w:ascii="Cambria Math" w:hAnsi="Cambria Math"/>
                                <w:i/>
                              </w:rPr>
                            </m:ctrlPr>
                          </m:sSubPr>
                          <m:e>
                            <m:r>
                              <w:rPr>
                                <w:rFonts w:ascii="Cambria Math" w:hAnsi="Cambria Math"/>
                              </w:rPr>
                              <m:t>P</m:t>
                            </m:r>
                          </m:e>
                          <m:sub>
                            <m:r>
                              <w:rPr>
                                <w:rFonts w:ascii="Cambria Math" w:hAnsi="Cambria Math"/>
                              </w:rPr>
                              <m:t>μ</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e>
                            </m:d>
                          </m:e>
                        </m:func>
                      </m:oMath>
                    </w:p>
                  </w:txbxContent>
                </v:textbox>
                <w10:anchorlock/>
              </v:shape>
            </w:pict>
          </mc:Fallback>
        </mc:AlternateContent>
      </w:r>
    </w:p>
    <w:p w:rsidR="002C4D60" w:rsidRDefault="002C4D60" w:rsidP="002C4D6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dependencies of events is given in the fire-</w:t>
      </w:r>
      <w:r w:rsidRPr="002C4D60">
        <w:rPr>
          <w:rFonts w:ascii="Times New Roman" w:eastAsiaTheme="minorEastAsia" w:hAnsi="Times New Roman" w:cs="Times New Roman"/>
          <w:sz w:val="24"/>
          <w:szCs w:val="24"/>
        </w:rPr>
        <w:t xml:space="preserve">enable chart </w:t>
      </w:r>
      <w:r w:rsidRPr="002C4D60">
        <w:rPr>
          <w:rFonts w:ascii="Times New Roman" w:eastAsiaTheme="minorEastAsia" w:hAnsi="Times New Roman" w:cs="Times New Roman"/>
          <w:sz w:val="24"/>
          <w:szCs w:val="24"/>
        </w:rPr>
        <w:fldChar w:fldCharType="begin"/>
      </w:r>
      <w:r w:rsidRPr="002C4D60">
        <w:rPr>
          <w:rFonts w:ascii="Times New Roman" w:eastAsiaTheme="minorEastAsia" w:hAnsi="Times New Roman" w:cs="Times New Roman"/>
          <w:sz w:val="24"/>
          <w:szCs w:val="24"/>
        </w:rPr>
        <w:instrText xml:space="preserve"> REF _Ref335724924 \h  \* MERGEFORMAT </w:instrText>
      </w:r>
      <w:r w:rsidRPr="002C4D60">
        <w:rPr>
          <w:rFonts w:ascii="Times New Roman" w:eastAsiaTheme="minorEastAsia" w:hAnsi="Times New Roman" w:cs="Times New Roman"/>
          <w:sz w:val="24"/>
          <w:szCs w:val="24"/>
        </w:rPr>
      </w:r>
      <w:r w:rsidRPr="002C4D60">
        <w:rPr>
          <w:rFonts w:ascii="Times New Roman" w:eastAsiaTheme="minorEastAsia" w:hAnsi="Times New Roman" w:cs="Times New Roman"/>
          <w:sz w:val="24"/>
          <w:szCs w:val="24"/>
        </w:rPr>
        <w:fldChar w:fldCharType="separate"/>
      </w:r>
      <w:r w:rsidRPr="002C4D60">
        <w:rPr>
          <w:rFonts w:ascii="Times New Roman" w:hAnsi="Times New Roman" w:cs="Times New Roman"/>
          <w:sz w:val="24"/>
          <w:szCs w:val="24"/>
        </w:rPr>
        <w:t xml:space="preserve">Figure </w:t>
      </w:r>
      <w:r w:rsidRPr="002C4D60">
        <w:rPr>
          <w:rFonts w:ascii="Times New Roman" w:hAnsi="Times New Roman" w:cs="Times New Roman"/>
          <w:noProof/>
          <w:sz w:val="24"/>
          <w:szCs w:val="24"/>
        </w:rPr>
        <w:t>1</w:t>
      </w:r>
      <w:r w:rsidRPr="002C4D60">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
    <w:p w:rsidR="00FE5235" w:rsidRDefault="00FE5235" w:rsidP="00CA4E11">
      <w:pPr>
        <w:pStyle w:val="Heading2"/>
        <w:rPr>
          <w:color w:val="auto"/>
          <w:shd w:val="clear" w:color="auto" w:fill="FFFFFF"/>
        </w:rPr>
      </w:pPr>
      <w:bookmarkStart w:id="9" w:name="_Toc337799677"/>
      <w:bookmarkStart w:id="10" w:name="_Toc337799706"/>
      <w:r w:rsidRPr="00CA4E11">
        <w:rPr>
          <w:color w:val="auto"/>
          <w:shd w:val="clear" w:color="auto" w:fill="FFFFFF"/>
        </w:rPr>
        <w:t>Design Concepts</w:t>
      </w:r>
      <w:bookmarkEnd w:id="9"/>
      <w:bookmarkEnd w:id="10"/>
    </w:p>
    <w:p w:rsidR="0000237E" w:rsidRPr="001E5AEA" w:rsidRDefault="0000237E" w:rsidP="003F2FE7">
      <w:pPr>
        <w:rPr>
          <w:rFonts w:ascii="Times New Roman" w:hAnsi="Times New Roman" w:cs="Times New Roman"/>
          <w:sz w:val="24"/>
          <w:szCs w:val="24"/>
        </w:rPr>
      </w:pPr>
      <w:r>
        <w:rPr>
          <w:rFonts w:ascii="Times New Roman" w:hAnsi="Times New Roman" w:cs="Times New Roman"/>
          <w:sz w:val="24"/>
          <w:szCs w:val="24"/>
        </w:rPr>
        <w:t xml:space="preserve">This model simulates the spread of HIV in complex sexual networks: events are individual based (circumcision is set to occur for most individuals at age 15, relationships among individuals consider individual level desirability of concurrency, age-disparity, time-since-infection infectivity, etc.). This allows us to investigate the dynamics of an epidemic at a fine grain level. Being able to model the epidemic allows us to additionally model intervention methods and their </w:t>
      </w:r>
      <w:r w:rsidR="00F135D6">
        <w:rPr>
          <w:rFonts w:ascii="Times New Roman" w:hAnsi="Times New Roman" w:cs="Times New Roman"/>
          <w:sz w:val="24"/>
          <w:szCs w:val="24"/>
        </w:rPr>
        <w:t>potential</w:t>
      </w:r>
      <w:r>
        <w:rPr>
          <w:rFonts w:ascii="Times New Roman" w:hAnsi="Times New Roman" w:cs="Times New Roman"/>
          <w:sz w:val="24"/>
          <w:szCs w:val="24"/>
        </w:rPr>
        <w:t xml:space="preserve"> effectiveness.  </w:t>
      </w:r>
    </w:p>
    <w:p w:rsidR="00CA4E11" w:rsidRDefault="00CA4E11" w:rsidP="00CA4E11">
      <w:pPr>
        <w:pStyle w:val="Heading2"/>
        <w:rPr>
          <w:color w:val="auto"/>
          <w:shd w:val="clear" w:color="auto" w:fill="FFFFFF"/>
        </w:rPr>
      </w:pPr>
      <w:bookmarkStart w:id="11" w:name="_Toc337799678"/>
      <w:bookmarkStart w:id="12" w:name="_Toc337799707"/>
      <w:r w:rsidRPr="00CA4E11">
        <w:rPr>
          <w:color w:val="auto"/>
          <w:shd w:val="clear" w:color="auto" w:fill="FFFFFF"/>
        </w:rPr>
        <w:lastRenderedPageBreak/>
        <w:t>Initialization</w:t>
      </w:r>
      <w:bookmarkEnd w:id="11"/>
      <w:bookmarkEnd w:id="12"/>
    </w:p>
    <w:p w:rsidR="006424CF" w:rsidRPr="006424CF" w:rsidRDefault="006424CF" w:rsidP="006424CF">
      <w:pPr>
        <w:rPr>
          <w:rFonts w:ascii="Times New Roman" w:hAnsi="Times New Roman" w:cs="Times New Roman"/>
          <w:sz w:val="24"/>
        </w:rPr>
      </w:pPr>
      <w:r>
        <w:rPr>
          <w:rFonts w:ascii="Times New Roman" w:hAnsi="Times New Roman" w:cs="Times New Roman"/>
          <w:sz w:val="24"/>
        </w:rPr>
        <w:t>At initialization a variable</w:t>
      </w:r>
      <w:r>
        <w:rPr>
          <w:rStyle w:val="FootnoteReference"/>
          <w:rFonts w:ascii="Times New Roman" w:hAnsi="Times New Roman" w:cs="Times New Roman"/>
          <w:sz w:val="24"/>
        </w:rPr>
        <w:footnoteReference w:id="5"/>
      </w:r>
      <w:r>
        <w:rPr>
          <w:rFonts w:ascii="Times New Roman" w:hAnsi="Times New Roman" w:cs="Times New Roman"/>
          <w:sz w:val="24"/>
        </w:rPr>
        <w:t xml:space="preserve"> number of individuals is created. The age and sexual partnering characteristics are based on </w:t>
      </w:r>
      <w:r w:rsidR="00F135D6">
        <w:rPr>
          <w:rFonts w:ascii="Times New Roman" w:hAnsi="Times New Roman" w:cs="Times New Roman"/>
          <w:sz w:val="24"/>
        </w:rPr>
        <w:t>empirical</w:t>
      </w:r>
      <w:r>
        <w:rPr>
          <w:rFonts w:ascii="Times New Roman" w:hAnsi="Times New Roman" w:cs="Times New Roman"/>
          <w:sz w:val="24"/>
        </w:rPr>
        <w:t xml:space="preserve"> survey data</w:t>
      </w:r>
      <w:r>
        <w:rPr>
          <w:rStyle w:val="FootnoteReference"/>
          <w:rFonts w:ascii="Times New Roman" w:hAnsi="Times New Roman" w:cs="Times New Roman"/>
          <w:sz w:val="24"/>
        </w:rPr>
        <w:footnoteReference w:id="6"/>
      </w:r>
      <w:r>
        <w:rPr>
          <w:rFonts w:ascii="Times New Roman" w:hAnsi="Times New Roman" w:cs="Times New Roman"/>
          <w:sz w:val="24"/>
        </w:rPr>
        <w:t>.  Relationships are allowed to form and dissolve until relationship dynamics are in a s</w:t>
      </w:r>
      <w:r w:rsidR="00E13470">
        <w:rPr>
          <w:rFonts w:ascii="Times New Roman" w:hAnsi="Times New Roman" w:cs="Times New Roman"/>
          <w:sz w:val="24"/>
        </w:rPr>
        <w:t xml:space="preserve">teady-state (usually two years).  HIV is then introduced into the system through infecting 10 randomly selected individuals.  </w:t>
      </w:r>
    </w:p>
    <w:p w:rsidR="00CA4E11" w:rsidRDefault="00CA4E11" w:rsidP="00CA4E11">
      <w:pPr>
        <w:pStyle w:val="Heading2"/>
        <w:rPr>
          <w:color w:val="auto"/>
          <w:shd w:val="clear" w:color="auto" w:fill="FFFFFF"/>
        </w:rPr>
      </w:pPr>
      <w:bookmarkStart w:id="13" w:name="_Toc337799679"/>
      <w:bookmarkStart w:id="14" w:name="_Toc337799708"/>
      <w:r w:rsidRPr="00CA4E11">
        <w:rPr>
          <w:color w:val="auto"/>
          <w:shd w:val="clear" w:color="auto" w:fill="FFFFFF"/>
        </w:rPr>
        <w:t>Submodels</w:t>
      </w:r>
      <w:bookmarkEnd w:id="13"/>
      <w:bookmarkEnd w:id="14"/>
    </w:p>
    <w:p w:rsidR="00C856B1" w:rsidRDefault="00B45374" w:rsidP="002C4D60">
      <w:pPr>
        <w:rPr>
          <w:rFonts w:ascii="Times New Roman" w:hAnsi="Times New Roman" w:cs="Times New Roman"/>
          <w:sz w:val="24"/>
          <w:szCs w:val="24"/>
        </w:rPr>
      </w:pPr>
      <w:r>
        <w:rPr>
          <w:rFonts w:ascii="Times New Roman" w:hAnsi="Times New Roman" w:cs="Times New Roman"/>
          <w:sz w:val="24"/>
          <w:szCs w:val="24"/>
        </w:rPr>
        <w:t>As mentioned earlier, e</w:t>
      </w:r>
      <w:r w:rsidR="00591061" w:rsidRPr="00591061">
        <w:rPr>
          <w:rFonts w:ascii="Times New Roman" w:hAnsi="Times New Roman" w:cs="Times New Roman"/>
          <w:sz w:val="24"/>
          <w:szCs w:val="24"/>
        </w:rPr>
        <w:t>ach even</w:t>
      </w:r>
      <w:r w:rsidR="00591061">
        <w:rPr>
          <w:rFonts w:ascii="Times New Roman" w:hAnsi="Times New Roman" w:cs="Times New Roman"/>
          <w:sz w:val="24"/>
          <w:szCs w:val="24"/>
        </w:rPr>
        <w:t>t is characterized by it’s own hazard function.</w:t>
      </w:r>
      <w:r w:rsidR="002C4D60">
        <w:rPr>
          <w:rFonts w:ascii="Times New Roman" w:hAnsi="Times New Roman" w:cs="Times New Roman"/>
          <w:sz w:val="24"/>
          <w:szCs w:val="24"/>
        </w:rPr>
        <w:t xml:space="preserve">  </w:t>
      </w:r>
      <w:r w:rsidR="004105E7">
        <w:rPr>
          <w:rFonts w:ascii="Times New Roman" w:hAnsi="Times New Roman" w:cs="Times New Roman"/>
          <w:sz w:val="24"/>
          <w:szCs w:val="24"/>
        </w:rPr>
        <w:t>The hazard fu</w:t>
      </w:r>
      <w:r w:rsidR="001101DD">
        <w:rPr>
          <w:rFonts w:ascii="Times New Roman" w:hAnsi="Times New Roman" w:cs="Times New Roman"/>
          <w:sz w:val="24"/>
          <w:szCs w:val="24"/>
        </w:rPr>
        <w:t xml:space="preserve">nction for each </w:t>
      </w:r>
      <w:r w:rsidR="001101DD" w:rsidRPr="002C4D60">
        <w:rPr>
          <w:rFonts w:ascii="Times New Roman" w:hAnsi="Times New Roman" w:cs="Times New Roman"/>
          <w:sz w:val="24"/>
          <w:szCs w:val="24"/>
        </w:rPr>
        <w:t xml:space="preserve">event is in </w:t>
      </w:r>
      <w:r w:rsidR="002C4D60" w:rsidRPr="002C4D60">
        <w:rPr>
          <w:rFonts w:ascii="Times New Roman" w:hAnsi="Times New Roman" w:cs="Times New Roman"/>
          <w:sz w:val="24"/>
          <w:szCs w:val="24"/>
        </w:rPr>
        <w:fldChar w:fldCharType="begin"/>
      </w:r>
      <w:r w:rsidR="002C4D60" w:rsidRPr="002C4D60">
        <w:rPr>
          <w:rFonts w:ascii="Times New Roman" w:hAnsi="Times New Roman" w:cs="Times New Roman"/>
          <w:sz w:val="24"/>
          <w:szCs w:val="24"/>
        </w:rPr>
        <w:instrText xml:space="preserve"> REF _Ref338154836 \h  \* MERGEFORMAT </w:instrText>
      </w:r>
      <w:r w:rsidR="002C4D60" w:rsidRPr="002C4D60">
        <w:rPr>
          <w:rFonts w:ascii="Times New Roman" w:hAnsi="Times New Roman" w:cs="Times New Roman"/>
          <w:sz w:val="24"/>
          <w:szCs w:val="24"/>
        </w:rPr>
      </w:r>
      <w:r w:rsidR="002C4D60" w:rsidRPr="002C4D60">
        <w:rPr>
          <w:rFonts w:ascii="Times New Roman" w:hAnsi="Times New Roman" w:cs="Times New Roman"/>
          <w:sz w:val="24"/>
          <w:szCs w:val="24"/>
        </w:rPr>
        <w:fldChar w:fldCharType="separate"/>
      </w:r>
      <w:r w:rsidR="002C4D60" w:rsidRPr="002C4D60">
        <w:rPr>
          <w:rFonts w:ascii="Times New Roman" w:hAnsi="Times New Roman" w:cs="Times New Roman"/>
          <w:sz w:val="24"/>
          <w:szCs w:val="24"/>
        </w:rPr>
        <w:t xml:space="preserve">Table </w:t>
      </w:r>
      <w:r w:rsidR="002C4D60" w:rsidRPr="002C4D60">
        <w:rPr>
          <w:rFonts w:ascii="Times New Roman" w:hAnsi="Times New Roman" w:cs="Times New Roman"/>
          <w:noProof/>
          <w:sz w:val="24"/>
          <w:szCs w:val="24"/>
        </w:rPr>
        <w:t>1</w:t>
      </w:r>
      <w:r w:rsidR="002C4D60" w:rsidRPr="002C4D60">
        <w:rPr>
          <w:rFonts w:ascii="Times New Roman" w:hAnsi="Times New Roman" w:cs="Times New Roman"/>
          <w:sz w:val="24"/>
          <w:szCs w:val="24"/>
        </w:rPr>
        <w:fldChar w:fldCharType="end"/>
      </w:r>
      <w:r w:rsidR="002C4D60" w:rsidRPr="002C4D60">
        <w:rPr>
          <w:rFonts w:ascii="Times New Roman" w:hAnsi="Times New Roman" w:cs="Times New Roman"/>
          <w:sz w:val="24"/>
          <w:szCs w:val="24"/>
        </w:rPr>
        <w:t xml:space="preserve"> </w:t>
      </w:r>
      <w:r w:rsidR="001101DD" w:rsidRPr="002C4D60">
        <w:rPr>
          <w:rFonts w:ascii="Times New Roman" w:hAnsi="Times New Roman" w:cs="Times New Roman"/>
          <w:sz w:val="24"/>
          <w:szCs w:val="24"/>
        </w:rPr>
        <w:t>below</w:t>
      </w:r>
      <w:r w:rsidR="001101DD">
        <w:rPr>
          <w:rFonts w:ascii="Times New Roman" w:hAnsi="Times New Roman" w:cs="Times New Roman"/>
          <w:sz w:val="24"/>
          <w:szCs w:val="24"/>
        </w:rPr>
        <w:t xml:space="preserve">.  Comments describe each variables. Variables without a description are constants with initial values described later </w:t>
      </w:r>
      <w:r w:rsidR="001101DD" w:rsidRPr="001101DD">
        <w:rPr>
          <w:rFonts w:ascii="Times New Roman" w:hAnsi="Times New Roman" w:cs="Times New Roman"/>
          <w:sz w:val="24"/>
          <w:szCs w:val="24"/>
        </w:rPr>
        <w:t>in the “</w:t>
      </w:r>
      <w:r w:rsidR="001101DD" w:rsidRPr="001101DD">
        <w:rPr>
          <w:rFonts w:ascii="Times New Roman" w:hAnsi="Times New Roman" w:cs="Times New Roman"/>
          <w:sz w:val="24"/>
          <w:szCs w:val="24"/>
        </w:rPr>
        <w:fldChar w:fldCharType="begin"/>
      </w:r>
      <w:r w:rsidR="001101DD" w:rsidRPr="001101DD">
        <w:rPr>
          <w:rFonts w:ascii="Times New Roman" w:hAnsi="Times New Roman" w:cs="Times New Roman"/>
          <w:sz w:val="24"/>
          <w:szCs w:val="24"/>
        </w:rPr>
        <w:instrText xml:space="preserve"> REF _Ref337799329 \h  \* MERGEFORMAT </w:instrText>
      </w:r>
      <w:r w:rsidR="001101DD" w:rsidRPr="001101DD">
        <w:rPr>
          <w:rFonts w:ascii="Times New Roman" w:hAnsi="Times New Roman" w:cs="Times New Roman"/>
          <w:sz w:val="24"/>
          <w:szCs w:val="24"/>
        </w:rPr>
      </w:r>
      <w:r w:rsidR="001101DD" w:rsidRPr="001101DD">
        <w:rPr>
          <w:rFonts w:ascii="Times New Roman" w:hAnsi="Times New Roman" w:cs="Times New Roman"/>
          <w:sz w:val="24"/>
          <w:szCs w:val="24"/>
        </w:rPr>
        <w:fldChar w:fldCharType="separate"/>
      </w:r>
      <w:r w:rsidR="001101DD" w:rsidRPr="001101DD">
        <w:rPr>
          <w:rFonts w:ascii="Times New Roman" w:hAnsi="Times New Roman" w:cs="Times New Roman"/>
          <w:sz w:val="24"/>
          <w:szCs w:val="24"/>
          <w:lang w:val="en-US" w:eastAsia="ja-JP"/>
        </w:rPr>
        <w:t>Event Parameters</w:t>
      </w:r>
      <w:r w:rsidR="001101DD" w:rsidRPr="001101DD">
        <w:rPr>
          <w:rFonts w:ascii="Times New Roman" w:hAnsi="Times New Roman" w:cs="Times New Roman"/>
          <w:sz w:val="24"/>
          <w:szCs w:val="24"/>
        </w:rPr>
        <w:fldChar w:fldCharType="end"/>
      </w:r>
      <w:r w:rsidR="00915A4C">
        <w:rPr>
          <w:rFonts w:ascii="Times New Roman" w:hAnsi="Times New Roman" w:cs="Times New Roman"/>
          <w:sz w:val="24"/>
          <w:szCs w:val="24"/>
        </w:rPr>
        <w:t xml:space="preserve">” section. Each is a function of </w:t>
      </w:r>
      <w:r w:rsidR="00915A4C">
        <w:rPr>
          <w:rFonts w:ascii="Times New Roman" w:hAnsi="Times New Roman" w:cs="Times New Roman"/>
          <w:i/>
          <w:sz w:val="24"/>
          <w:szCs w:val="24"/>
        </w:rPr>
        <w:t>t</w:t>
      </w:r>
      <w:r w:rsidR="00915A4C">
        <w:rPr>
          <w:rFonts w:ascii="Times New Roman" w:hAnsi="Times New Roman" w:cs="Times New Roman"/>
          <w:sz w:val="24"/>
          <w:szCs w:val="24"/>
        </w:rPr>
        <w:t xml:space="preserve">, the time of the simulation. </w:t>
      </w:r>
    </w:p>
    <w:p w:rsidR="002C4D60" w:rsidRDefault="002C4D60" w:rsidP="002C4D60">
      <w:pPr>
        <w:rPr>
          <w:rFonts w:ascii="Times New Roman" w:hAnsi="Times New Roman" w:cs="Times New Roman"/>
          <w:sz w:val="24"/>
          <w:szCs w:val="24"/>
        </w:rPr>
      </w:pPr>
    </w:p>
    <w:p w:rsidR="002C4D60" w:rsidRDefault="002C4D60" w:rsidP="002C4D60">
      <w:pPr>
        <w:rPr>
          <w:rFonts w:ascii="Times New Roman" w:hAnsi="Times New Roman" w:cs="Times New Roman"/>
          <w:sz w:val="24"/>
          <w:szCs w:val="24"/>
        </w:rPr>
      </w:pPr>
      <w:r w:rsidRPr="00CA4E11">
        <w:rPr>
          <w:rFonts w:ascii="Times New Roman" w:hAnsi="Times New Roman" w:cs="Times New Roman"/>
          <w:noProof/>
          <w:lang w:eastAsia="en-ZA"/>
        </w:rPr>
        <mc:AlternateContent>
          <mc:Choice Requires="wpc">
            <w:drawing>
              <wp:inline distT="0" distB="0" distL="0" distR="0" wp14:anchorId="30F0012C" wp14:editId="0269B2A8">
                <wp:extent cx="6565265" cy="4276722"/>
                <wp:effectExtent l="0" t="0" r="0" b="0"/>
                <wp:docPr id="2" name="Canvas 35"/>
                <wp:cNvGraphicFramePr>
                  <a:graphicFrameLocks xmlns:a="http://schemas.openxmlformats.org/drawingml/2006/main"/>
                </wp:cNvGraphicFramePr>
                <a:graphic xmlns:a="http://schemas.openxmlformats.org/drawingml/2006/main">
                  <a:graphicData uri="http://schemas.microsoft.com/office/word/2010/wordprocessingCanvas">
                    <wpc:wpc>
                      <wpc:bg/>
                      <wpc:whole>
                        <a:ln w="12700">
                          <a:noFill/>
                        </a:ln>
                      </wpc:whole>
                      <wps:wsp>
                        <wps:cNvPr id="55" name="TextBox 12"/>
                        <wps:cNvSpPr txBox="1"/>
                        <wps:spPr>
                          <a:xfrm>
                            <a:off x="392952" y="2886176"/>
                            <a:ext cx="978534"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AIDS_mortality</w:t>
                              </w:r>
                            </w:p>
                          </w:txbxContent>
                        </wps:txbx>
                        <wps:bodyPr wrap="none" rtlCol="0">
                          <a:spAutoFit/>
                        </wps:bodyPr>
                      </wps:wsp>
                      <wps:wsp>
                        <wps:cNvPr id="56" name="TextBox 13"/>
                        <wps:cNvSpPr txBox="1"/>
                        <wps:spPr>
                          <a:xfrm>
                            <a:off x="3470527" y="2959593"/>
                            <a:ext cx="977899"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antenatal_care</w:t>
                              </w:r>
                            </w:p>
                          </w:txbxContent>
                        </wps:txbx>
                        <wps:bodyPr wrap="none" rtlCol="0">
                          <a:spAutoFit/>
                        </wps:bodyPr>
                      </wps:wsp>
                      <wps:wsp>
                        <wps:cNvPr id="57" name="TextBox 14"/>
                        <wps:cNvSpPr txBox="1"/>
                        <wps:spPr>
                          <a:xfrm>
                            <a:off x="1927910" y="3396933"/>
                            <a:ext cx="1003934"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ARV_treatment</w:t>
                              </w:r>
                            </w:p>
                          </w:txbxContent>
                        </wps:txbx>
                        <wps:bodyPr wrap="none" rtlCol="0">
                          <a:spAutoFit/>
                        </wps:bodyPr>
                      </wps:wsp>
                      <wps:wsp>
                        <wps:cNvPr id="58" name="TextBox 15"/>
                        <wps:cNvSpPr txBox="1"/>
                        <wps:spPr>
                          <a:xfrm>
                            <a:off x="2111577" y="3889493"/>
                            <a:ext cx="702944"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ARV_stop</w:t>
                              </w:r>
                            </w:p>
                          </w:txbxContent>
                        </wps:txbx>
                        <wps:bodyPr wrap="none" rtlCol="0">
                          <a:spAutoFit/>
                        </wps:bodyPr>
                      </wps:wsp>
                      <wps:wsp>
                        <wps:cNvPr id="59" name="TextBox 16"/>
                        <wps:cNvSpPr txBox="1"/>
                        <wps:spPr>
                          <a:xfrm>
                            <a:off x="2264301" y="281227"/>
                            <a:ext cx="448309"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birth</w:t>
                              </w:r>
                            </w:p>
                          </w:txbxContent>
                        </wps:txbx>
                        <wps:bodyPr wrap="none" rtlCol="0">
                          <a:spAutoFit/>
                        </wps:bodyPr>
                      </wps:wsp>
                      <wps:wsp>
                        <wps:cNvPr id="60" name="TextBox 17"/>
                        <wps:cNvSpPr txBox="1"/>
                        <wps:spPr>
                          <a:xfrm>
                            <a:off x="4637569" y="768815"/>
                            <a:ext cx="1161414"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male_circumcision</w:t>
                              </w:r>
                            </w:p>
                          </w:txbxContent>
                        </wps:txbx>
                        <wps:bodyPr wrap="none" rtlCol="0">
                          <a:spAutoFit/>
                        </wps:bodyPr>
                      </wps:wsp>
                      <wps:wsp>
                        <wps:cNvPr id="61" name="TextBox 18"/>
                        <wps:cNvSpPr txBox="1"/>
                        <wps:spPr>
                          <a:xfrm>
                            <a:off x="3053028" y="2425556"/>
                            <a:ext cx="775334"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conception</w:t>
                              </w:r>
                            </w:p>
                          </w:txbxContent>
                        </wps:txbx>
                        <wps:bodyPr wrap="none" rtlCol="0">
                          <a:spAutoFit/>
                        </wps:bodyPr>
                      </wps:wsp>
                      <wps:wsp>
                        <wps:cNvPr id="62" name="TextBox 19"/>
                        <wps:cNvSpPr txBox="1"/>
                        <wps:spPr>
                          <a:xfrm>
                            <a:off x="5133154" y="1498443"/>
                            <a:ext cx="762634"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dissolution</w:t>
                              </w:r>
                            </w:p>
                          </w:txbxContent>
                        </wps:txbx>
                        <wps:bodyPr wrap="none" rtlCol="0">
                          <a:spAutoFit/>
                        </wps:bodyPr>
                      </wps:wsp>
                      <wps:wsp>
                        <wps:cNvPr id="63" name="TextBox 20"/>
                        <wps:cNvSpPr txBox="1"/>
                        <wps:spPr>
                          <a:xfrm>
                            <a:off x="3642681" y="1498443"/>
                            <a:ext cx="984249"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formation_BCC</w:t>
                              </w:r>
                            </w:p>
                          </w:txbxContent>
                        </wps:txbx>
                        <wps:bodyPr wrap="none" rtlCol="0">
                          <a:spAutoFit/>
                        </wps:bodyPr>
                      </wps:wsp>
                      <wps:wsp>
                        <wps:cNvPr id="64" name="TextBox 21"/>
                        <wps:cNvSpPr txBox="1"/>
                        <wps:spPr>
                          <a:xfrm>
                            <a:off x="4487527" y="2425493"/>
                            <a:ext cx="1087754"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HIV_introduction</w:t>
                              </w:r>
                            </w:p>
                          </w:txbxContent>
                        </wps:txbx>
                        <wps:bodyPr wrap="none" rtlCol="0">
                          <a:spAutoFit/>
                        </wps:bodyPr>
                      </wps:wsp>
                      <wps:wsp>
                        <wps:cNvPr id="65" name="TextBox 22"/>
                        <wps:cNvSpPr txBox="1"/>
                        <wps:spPr>
                          <a:xfrm>
                            <a:off x="0" y="778959"/>
                            <a:ext cx="1219199"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MTCT_transmission</w:t>
                              </w:r>
                            </w:p>
                          </w:txbxContent>
                        </wps:txbx>
                        <wps:bodyPr wrap="none" rtlCol="0">
                          <a:spAutoFit/>
                        </wps:bodyPr>
                      </wps:wsp>
                      <wps:wsp>
                        <wps:cNvPr id="66" name="TextBox 23"/>
                        <wps:cNvSpPr txBox="1"/>
                        <wps:spPr>
                          <a:xfrm>
                            <a:off x="0" y="1170325"/>
                            <a:ext cx="1242059"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non_AIDS_mortality</w:t>
                              </w:r>
                            </w:p>
                          </w:txbxContent>
                        </wps:txbx>
                        <wps:bodyPr wrap="none" rtlCol="0">
                          <a:spAutoFit/>
                        </wps:bodyPr>
                      </wps:wsp>
                      <wps:wsp>
                        <wps:cNvPr id="67" name="TextBox 24"/>
                        <wps:cNvSpPr txBox="1"/>
                        <wps:spPr>
                          <a:xfrm>
                            <a:off x="2146810" y="2886529"/>
                            <a:ext cx="643254"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HIV_test</w:t>
                              </w:r>
                            </w:p>
                          </w:txbxContent>
                        </wps:txbx>
                        <wps:bodyPr wrap="none" rtlCol="0">
                          <a:spAutoFit/>
                        </wps:bodyPr>
                      </wps:wsp>
                      <wps:wsp>
                        <wps:cNvPr id="68" name="TextBox 25"/>
                        <wps:cNvSpPr txBox="1"/>
                        <wps:spPr>
                          <a:xfrm>
                            <a:off x="969297" y="1498886"/>
                            <a:ext cx="1102359" cy="262254"/>
                          </a:xfrm>
                          <a:prstGeom prst="rect">
                            <a:avLst/>
                          </a:prstGeom>
                          <a:noFill/>
                          <a:ln w="15875">
                            <a:solidFill>
                              <a:schemeClr val="tx1"/>
                            </a:solidFill>
                            <a:tailEnd type="oval" w="lg" len="med"/>
                          </a:ln>
                        </wps:spPr>
                        <wps:txbx>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HIV_transmission</w:t>
                              </w:r>
                            </w:p>
                          </w:txbxContent>
                        </wps:txbx>
                        <wps:bodyPr wrap="none" rtlCol="0">
                          <a:spAutoFit/>
                        </wps:bodyPr>
                      </wps:wsp>
                      <wps:wsp>
                        <wps:cNvPr id="69" name="TextBox 26"/>
                        <wps:cNvSpPr txBox="1"/>
                        <wps:spPr>
                          <a:xfrm>
                            <a:off x="30280" y="0"/>
                            <a:ext cx="1250314" cy="262254"/>
                          </a:xfrm>
                          <a:prstGeom prst="rect">
                            <a:avLst/>
                          </a:prstGeom>
                          <a:noFill/>
                          <a:ln w="15875">
                            <a:solidFill>
                              <a:schemeClr val="tx1"/>
                            </a:solidFill>
                            <a:tailEnd type="oval" w="lg" len="med"/>
                          </a:ln>
                        </wps:spPr>
                        <wps:txbx>
                          <w:txbxContent>
                            <w:p w:rsidR="007E0B90" w:rsidRPr="0062514A" w:rsidRDefault="007E0B90" w:rsidP="00AE627A">
                              <w:pPr>
                                <w:pStyle w:val="NormalWeb"/>
                                <w:spacing w:before="0" w:beforeAutospacing="0" w:after="0" w:afterAutospacing="0"/>
                                <w:rPr>
                                  <w:sz w:val="20"/>
                                  <w:szCs w:val="20"/>
                                </w:rPr>
                              </w:pPr>
                              <w:r w:rsidRPr="0062514A">
                                <w:rPr>
                                  <w:rFonts w:asciiTheme="minorHAnsi" w:hAnsi="Calibri" w:cstheme="minorBidi"/>
                                  <w:b/>
                                  <w:bCs/>
                                  <w:kern w:val="24"/>
                                  <w:sz w:val="20"/>
                                  <w:szCs w:val="20"/>
                                  <w:lang w:val="en-US"/>
                                </w:rPr>
                                <w:t>FIRE ENABLE CHART</w:t>
                              </w:r>
                            </w:p>
                          </w:txbxContent>
                        </wps:txbx>
                        <wps:bodyPr wrap="none" rtlCol="0">
                          <a:spAutoFit/>
                        </wps:bodyPr>
                      </wps:wsp>
                      <wps:wsp>
                        <wps:cNvPr id="70" name="Elbow Connector 70"/>
                        <wps:cNvCnPr/>
                        <wps:spPr>
                          <a:xfrm>
                            <a:off x="4637569" y="1564905"/>
                            <a:ext cx="496089" cy="1"/>
                          </a:xfrm>
                          <a:prstGeom prst="bentConnector3">
                            <a:avLst>
                              <a:gd name="adj1" fmla="val 50000"/>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71" name="Elbow Connector 71"/>
                        <wps:cNvCnPr/>
                        <wps:spPr>
                          <a:xfrm rot="10800000">
                            <a:off x="4637569" y="1708452"/>
                            <a:ext cx="494844" cy="3"/>
                          </a:xfrm>
                          <a:prstGeom prst="bentConnector3">
                            <a:avLst>
                              <a:gd name="adj1" fmla="val 50000"/>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72" name="Elbow Connector 72"/>
                        <wps:cNvCnPr>
                          <a:endCxn id="63" idx="0"/>
                        </wps:cNvCnPr>
                        <wps:spPr>
                          <a:xfrm>
                            <a:off x="2694087" y="498631"/>
                            <a:ext cx="1489534" cy="1000255"/>
                          </a:xfrm>
                          <a:prstGeom prst="bentConnector2">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73" name="Elbow Connector 73"/>
                        <wps:cNvCnPr>
                          <a:stCxn id="63" idx="2"/>
                          <a:endCxn id="64" idx="1"/>
                        </wps:cNvCnPr>
                        <wps:spPr>
                          <a:xfrm rot="16200000" flipH="1">
                            <a:off x="3913205" y="1982297"/>
                            <a:ext cx="795923" cy="352721"/>
                          </a:xfrm>
                          <a:prstGeom prst="bentConnector2">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74" name="Elbow Connector 74"/>
                        <wps:cNvCnPr>
                          <a:endCxn id="66" idx="3"/>
                        </wps:cNvCnPr>
                        <wps:spPr>
                          <a:xfrm rot="10800000" flipV="1">
                            <a:off x="1242059" y="529876"/>
                            <a:ext cx="1095942" cy="771575"/>
                          </a:xfrm>
                          <a:prstGeom prst="bentConnector3">
                            <a:avLst>
                              <a:gd name="adj1" fmla="val -61"/>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a:stCxn id="59" idx="1"/>
                          <a:endCxn id="65" idx="0"/>
                        </wps:cNvCnPr>
                        <wps:spPr>
                          <a:xfrm rot="10800000" flipV="1">
                            <a:off x="683122" y="405632"/>
                            <a:ext cx="1581236" cy="373576"/>
                          </a:xfrm>
                          <a:prstGeom prst="bentConnector2">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a:stCxn id="59" idx="2"/>
                          <a:endCxn id="67" idx="0"/>
                        </wps:cNvCnPr>
                        <wps:spPr>
                          <a:xfrm rot="5400000">
                            <a:off x="1300469" y="1708704"/>
                            <a:ext cx="2357504" cy="3"/>
                          </a:xfrm>
                          <a:prstGeom prst="bentConnector3">
                            <a:avLst>
                              <a:gd name="adj1" fmla="val 50000"/>
                            </a:avLst>
                          </a:prstGeom>
                          <a:ln w="158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a:endCxn id="67" idx="1"/>
                        </wps:cNvCnPr>
                        <wps:spPr>
                          <a:xfrm rot="16200000" flipH="1">
                            <a:off x="1302425" y="2167393"/>
                            <a:ext cx="1267952" cy="420819"/>
                          </a:xfrm>
                          <a:prstGeom prst="bentConnector2">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78" name="Elbow Connector 78"/>
                        <wps:cNvCnPr>
                          <a:stCxn id="63" idx="1"/>
                          <a:endCxn id="68" idx="3"/>
                        </wps:cNvCnPr>
                        <wps:spPr>
                          <a:xfrm rot="10800000" flipV="1">
                            <a:off x="2071657" y="1629569"/>
                            <a:ext cx="1571025" cy="443"/>
                          </a:xfrm>
                          <a:prstGeom prst="bentConnector3">
                            <a:avLst>
                              <a:gd name="adj1" fmla="val 50000"/>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wps:spPr>
                          <a:xfrm rot="16200000" flipH="1">
                            <a:off x="662988" y="2317778"/>
                            <a:ext cx="1147905" cy="1"/>
                          </a:xfrm>
                          <a:prstGeom prst="bentConnector3">
                            <a:avLst>
                              <a:gd name="adj1" fmla="val 50000"/>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80" name="Elbow Connector 80"/>
                        <wps:cNvCnPr/>
                        <wps:spPr>
                          <a:xfrm rot="5400000">
                            <a:off x="3581412" y="2817912"/>
                            <a:ext cx="285990" cy="1"/>
                          </a:xfrm>
                          <a:prstGeom prst="bentConnector3">
                            <a:avLst>
                              <a:gd name="adj1" fmla="val 50000"/>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81" name="Elbow Connector 81"/>
                        <wps:cNvCnPr>
                          <a:stCxn id="67" idx="2"/>
                          <a:endCxn id="57" idx="0"/>
                        </wps:cNvCnPr>
                        <wps:spPr>
                          <a:xfrm rot="16200000" flipH="1">
                            <a:off x="2348051" y="3267268"/>
                            <a:ext cx="262338" cy="2"/>
                          </a:xfrm>
                          <a:prstGeom prst="bentConnector3">
                            <a:avLst>
                              <a:gd name="adj1" fmla="val 50000"/>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82" name="Elbow Connector 82"/>
                        <wps:cNvCnPr>
                          <a:stCxn id="57" idx="2"/>
                          <a:endCxn id="58" idx="0"/>
                        </wps:cNvCnPr>
                        <wps:spPr>
                          <a:xfrm rot="5400000">
                            <a:off x="2357440" y="3768862"/>
                            <a:ext cx="243561" cy="2"/>
                          </a:xfrm>
                          <a:prstGeom prst="bentConnector3">
                            <a:avLst>
                              <a:gd name="adj1" fmla="val 50000"/>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83" name="Elbow Connector 83"/>
                        <wps:cNvCnPr>
                          <a:stCxn id="61" idx="1"/>
                          <a:endCxn id="59" idx="0"/>
                        </wps:cNvCnPr>
                        <wps:spPr>
                          <a:xfrm rot="10800000">
                            <a:off x="2479222" y="281311"/>
                            <a:ext cx="574022" cy="2269283"/>
                          </a:xfrm>
                          <a:prstGeom prst="bentConnector4">
                            <a:avLst>
                              <a:gd name="adj1" fmla="val 31284"/>
                              <a:gd name="adj2" fmla="val 106782"/>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84" name="Elbow Connector 84"/>
                        <wps:cNvCnPr>
                          <a:endCxn id="60" idx="0"/>
                        </wps:cNvCnPr>
                        <wps:spPr>
                          <a:xfrm>
                            <a:off x="2694087" y="304721"/>
                            <a:ext cx="2594059" cy="464322"/>
                          </a:xfrm>
                          <a:prstGeom prst="bentConnector2">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85" name="Elbow Connector 85"/>
                        <wps:cNvCnPr/>
                        <wps:spPr>
                          <a:xfrm rot="16200000" flipH="1">
                            <a:off x="3392040" y="2093267"/>
                            <a:ext cx="664775" cy="1"/>
                          </a:xfrm>
                          <a:prstGeom prst="bentConnector3">
                            <a:avLst>
                              <a:gd name="adj1" fmla="val 50000"/>
                            </a:avLst>
                          </a:prstGeom>
                          <a:ln w="15875">
                            <a:solidFill>
                              <a:schemeClr val="tx1"/>
                            </a:solidFill>
                            <a:headEnd type="oval"/>
                            <a:tailEnd type="triangle" w="lg"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5" o:spid="_x0000_s1027" editas="canvas" style="width:516.95pt;height:336.75pt;mso-position-horizontal-relative:char;mso-position-vertical-relative:line" coordsize="65652,4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5652;height:42760;visibility:visible;mso-wrap-style:square" strokeweight="1pt">
                  <v:fill o:detectmouseclick="t"/>
                  <v:path o:connecttype="none"/>
                </v:shape>
                <v:shape id="TextBox 12" o:spid="_x0000_s1029" type="#_x0000_t202" style="position:absolute;left:3929;top:28861;width:9785;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YMMA&#10;AADbAAAADwAAAGRycy9kb3ducmV2LnhtbESPQWsCMRSE7wX/Q3hCbzVrYaVsjaLSgsd2Wyy9PTfP&#10;zermZUnSdfvvjSB4HGbmG2a+HGwrevKhcaxgOslAEFdON1wr+P56f3oBESKyxtYxKfinAMvF6GGO&#10;hXZn/qS+jLVIEA4FKjAxdoWUoTJkMUxcR5y8g/MWY5K+ltrjOcFtK5+zbCYtNpwWDHa0MVSdyj+r&#10;wG/Kn+3brqe4/y3rbH1cmXz3odTjeFi9gog0xHv41t5qBXkO1y/pB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M/YMMAAADbAAAADwAAAAAAAAAAAAAAAACYAgAAZHJzL2Rv&#10;d25yZXYueG1sUEsFBgAAAAAEAAQA9QAAAIgDA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AIDS_mortality</w:t>
                        </w:r>
                      </w:p>
                    </w:txbxContent>
                  </v:textbox>
                </v:shape>
                <v:shape id="TextBox 13" o:spid="_x0000_s1030" type="#_x0000_t202" style="position:absolute;left:34705;top:29595;width:97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hF8MA&#10;AADbAAAADwAAAGRycy9kb3ducmV2LnhtbESPQWsCMRSE7wX/Q3hCbzVrQSmrUVQseGy3RfH23Dw3&#10;q5uXJUnX7b9vBKHHYWa+YebL3jaiIx9qxwrGowwEcel0zZWC76/3lzcQISJrbByTgl8KsFwMnuaY&#10;a3fjT+qKWIkE4ZCjAhNjm0sZSkMWw8i1xMk7O28xJukrqT3eEtw28jXLptJizWnBYEsbQ+W1+LEK&#10;/KY47Lb7juLpWFTZ+rIyk/2HUs/DfjUDEamP/+FHe6cVTKZw/5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GhF8MAAADbAAAADwAAAAAAAAAAAAAAAACYAgAAZHJzL2Rv&#10;d25yZXYueG1sUEsFBgAAAAAEAAQA9QAAAIgDA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antenatal_care</w:t>
                        </w:r>
                      </w:p>
                    </w:txbxContent>
                  </v:textbox>
                </v:shape>
                <v:shape id="TextBox 14" o:spid="_x0000_s1031" type="#_x0000_t202" style="position:absolute;left:19279;top:33969;width:1003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EjMQA&#10;AADbAAAADwAAAGRycy9kb3ducmV2LnhtbESPQWsCMRSE74X+h/CE3mrWglZWo1hpwaPdFsXbc/Pc&#10;rG5eliSu679vCoUeh5n5hpkve9uIjnyoHSsYDTMQxKXTNVcKvr8+nqcgQkTW2DgmBXcKsFw8Pswx&#10;1+7Gn9QVsRIJwiFHBSbGNpcylIYshqFriZN3ct5iTNJXUnu8Jbht5EuWTaTFmtOCwZbWhspLcbUK&#10;/LrYb953HcXjoaiyt/PKjHdbpZ4G/WoGIlIf/8N/7Y1WMH6F3y/p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NBIzEAAAA2wAAAA8AAAAAAAAAAAAAAAAAmAIAAGRycy9k&#10;b3ducmV2LnhtbFBLBQYAAAAABAAEAPUAAACJAw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ARV_treatment</w:t>
                        </w:r>
                      </w:p>
                    </w:txbxContent>
                  </v:textbox>
                </v:shape>
                <v:shape id="TextBox 15" o:spid="_x0000_s1032" type="#_x0000_t202" style="position:absolute;left:21115;top:38894;width:7030;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KQ/sEA&#10;AADbAAAADwAAAGRycy9kb3ducmV2LnhtbERPz2vCMBS+C/sfwhvspukGDumMpZMJHrcqym7P5tlU&#10;m5eSxNr998thsOPH93tZjLYTA/nQOlbwPMtAENdOt9wo2O820wWIEJE1do5JwQ8FKFYPkyXm2t35&#10;i4YqNiKFcMhRgYmxz6UMtSGLYeZ64sSdnbcYE/SN1B7vKdx28iXLXqXFllODwZ7WhuprdbMK/Lo6&#10;bj8OA8XTd9Vk75fSzA+fSj09juUbiEhj/Bf/ubdawTyNTV/S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SkP7BAAAA2wAAAA8AAAAAAAAAAAAAAAAAmAIAAGRycy9kb3du&#10;cmV2LnhtbFBLBQYAAAAABAAEAPUAAACGAw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ARV_stop</w:t>
                        </w:r>
                      </w:p>
                    </w:txbxContent>
                  </v:textbox>
                </v:shape>
                <v:shape id="TextBox 16" o:spid="_x0000_s1033" type="#_x0000_t202" style="position:absolute;left:22643;top:2812;width:4483;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41ZcQA&#10;AADbAAAADwAAAGRycy9kb3ducmV2LnhtbESPQWsCMRSE74X+h/CE3mrWglJXo1hpwaPdFsXbc/Pc&#10;rG5eliSu679vCoUeh5n5hpkve9uIjnyoHSsYDTMQxKXTNVcKvr8+nl9BhIissXFMCu4UYLl4fJhj&#10;rt2NP6krYiUShEOOCkyMbS5lKA1ZDEPXEifv5LzFmKSvpPZ4S3DbyJcsm0iLNacFgy2tDZWX4moV&#10;+HWx37zvOorHQ1Flb+eVGe+2Sj0N+tUMRKQ+/of/2hutYDyF3y/p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NWXEAAAA2wAAAA8AAAAAAAAAAAAAAAAAmAIAAGRycy9k&#10;b3ducmV2LnhtbFBLBQYAAAAABAAEAPUAAACJAw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birth</w:t>
                        </w:r>
                      </w:p>
                    </w:txbxContent>
                  </v:textbox>
                </v:shape>
                <v:shape id="TextBox 17" o:spid="_x0000_s1034" type="#_x0000_t202" style="position:absolute;left:46375;top:7688;width:11614;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WRcEA&#10;AADbAAAADwAAAGRycy9kb3ducmV2LnhtbERPz2vCMBS+D/Y/hDfYbaYbTKQzlk4meHRVlN2ezbOp&#10;Ni8libX+98thsOPH93tejLYTA/nQOlbwOslAENdOt9wo2G1XLzMQISJr7ByTgjsFKBaPD3PMtbvx&#10;Nw1VbEQK4ZCjAhNjn0sZakMWw8T1xIk7OW8xJugbqT3eUrjt5FuWTaXFllODwZ6WhupLdbUK/LI6&#10;rL/2A8XjT9Vkn+fSvO83Sj0/jeUHiEhj/Bf/uddawTStT1/S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IVkXBAAAA2wAAAA8AAAAAAAAAAAAAAAAAmAIAAGRycy9kb3du&#10;cmV2LnhtbFBLBQYAAAAABAAEAPUAAACGAw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male_circumcision</w:t>
                        </w:r>
                      </w:p>
                    </w:txbxContent>
                  </v:textbox>
                </v:shape>
                <v:shape id="TextBox 18" o:spid="_x0000_s1035" type="#_x0000_t202" style="position:absolute;left:30530;top:24255;width:7753;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z3sQA&#10;AADbAAAADwAAAGRycy9kb3ducmV2LnhtbESPQWsCMRSE74X+h/AKvdWsQqWsRlGx4LFuZUtvz83r&#10;ZuvmZUnSdfvvjSB4HGbmG2a+HGwrevKhcaxgPMpAEFdON1wrOHy+v7yBCBFZY+uYFPxTgOXi8WGO&#10;uXZn3lNfxFokCIccFZgYu1zKUBmyGEauI07ej/MWY5K+ltrjOcFtKydZNpUWG04LBjvaGKpOxZ9V&#10;4DfF125b9hSP30WdrX9X5rX8UOr5aVjNQEQa4j18a++0gukYrl/SD5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897EAAAA2wAAAA8AAAAAAAAAAAAAAAAAmAIAAGRycy9k&#10;b3ducmV2LnhtbFBLBQYAAAAABAAEAPUAAACJAw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conception</w:t>
                        </w:r>
                      </w:p>
                    </w:txbxContent>
                  </v:textbox>
                </v:shape>
                <v:shape id="TextBox 19" o:spid="_x0000_s1036" type="#_x0000_t202" style="position:absolute;left:51331;top:14984;width:7626;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tqcMA&#10;AADbAAAADwAAAGRycy9kb3ducmV2LnhtbESPQWsCMRSE7wX/Q3hCbzWrUCmrUVQseGy3RfH23Dw3&#10;q5uXJUnX7b9vBKHHYWa+YebL3jaiIx9qxwrGowwEcel0zZWC76/3lzcQISJrbByTgl8KsFwMnuaY&#10;a3fjT+qKWIkE4ZCjAhNjm0sZSkMWw8i1xMk7O28xJukrqT3eEtw2cpJlU2mx5rRgsKWNofJa/FgF&#10;flMcdtt9R/F0LKpsfVmZ1/2HUs/DfjUDEamP/+FHe6cVTCdw/5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ZtqcMAAADbAAAADwAAAAAAAAAAAAAAAACYAgAAZHJzL2Rv&#10;d25yZXYueG1sUEsFBgAAAAAEAAQA9QAAAIgDA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dissolution</w:t>
                        </w:r>
                      </w:p>
                    </w:txbxContent>
                  </v:textbox>
                </v:shape>
                <v:shape id="TextBox 20" o:spid="_x0000_s1037" type="#_x0000_t202" style="position:absolute;left:36426;top:14984;width:9843;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rIMsQA&#10;AADbAAAADwAAAGRycy9kb3ducmV2LnhtbESPQWsCMRSE74X+h/AEbzWrRZGtUaxY8KjbovT23Dw3&#10;225eliSu23/fCIUeh5n5hlmsetuIjnyoHSsYjzIQxKXTNVcKPt7fnuYgQkTW2DgmBT8UYLV8fFhg&#10;rt2ND9QVsRIJwiFHBSbGNpcylIYshpFriZN3cd5iTNJXUnu8Jbht5CTLZtJizWnBYEsbQ+V3cbUK&#10;/KY47bbHjuL5s6iy16+1mR73Sg0H/foFRKQ+/of/2jutYPYM9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yDLEAAAA2wAAAA8AAAAAAAAAAAAAAAAAmAIAAGRycy9k&#10;b3ducmV2LnhtbFBLBQYAAAAABAAEAPUAAACJAw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formation_BCC</w:t>
                        </w:r>
                      </w:p>
                    </w:txbxContent>
                  </v:textbox>
                </v:shape>
                <v:shape id="TextBox 21" o:spid="_x0000_s1038" type="#_x0000_t202" style="position:absolute;left:44875;top:24254;width:10877;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QRsQA&#10;AADbAAAADwAAAGRycy9kb3ducmV2LnhtbESPQWsCMRSE74X+h/AEbzWrVJGtUaxY8KjbovT23Dw3&#10;225eliSu23/fCIUeh5n5hlmsetuIjnyoHSsYjzIQxKXTNVcKPt7fnuYgQkTW2DgmBT8UYLV8fFhg&#10;rt2ND9QVsRIJwiFHBSbGNpcylIYshpFriZN3cd5iTNJXUnu8Jbht5CTLZtJizWnBYEsbQ+V3cbUK&#10;/KY47bbHjuL5s6iy16+1mR73Sg0H/foFRKQ+/of/2jutYPYM9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zUEbEAAAA2wAAAA8AAAAAAAAAAAAAAAAAmAIAAGRycy9k&#10;b3ducmV2LnhtbFBLBQYAAAAABAAEAPUAAACJAw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HIV_introduction</w:t>
                        </w:r>
                      </w:p>
                    </w:txbxContent>
                  </v:textbox>
                </v:shape>
                <v:shape id="TextBox 22" o:spid="_x0000_s1039" type="#_x0000_t202" style="position:absolute;top:7789;width:12191;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13cMA&#10;AADbAAAADwAAAGRycy9kb3ducmV2LnhtbESPQWsCMRSE7wX/Q3hCbzVrQSmrUVQseGy3RfH23Dw3&#10;q5uXJUnX7b9vBKHHYWa+YebL3jaiIx9qxwrGowwEcel0zZWC76/3lzcQISJrbByTgl8KsFwMnuaY&#10;a3fjT+qKWIkE4ZCjAhNjm0sZSkMWw8i1xMk7O28xJukrqT3eEtw28jXLptJizWnBYEsbQ+W1+LEK&#10;/KY47Lb7juLpWFTZ+rIyk/2HUs/DfjUDEamP/+FHe6cVTCdw/5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13cMAAADbAAAADwAAAAAAAAAAAAAAAACYAgAAZHJzL2Rv&#10;d25yZXYueG1sUEsFBgAAAAAEAAQA9QAAAIgDA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MTCT_transmission</w:t>
                        </w:r>
                      </w:p>
                    </w:txbxContent>
                  </v:textbox>
                </v:shape>
                <v:shape id="TextBox 23" o:spid="_x0000_s1040" type="#_x0000_t202" style="position:absolute;top:11703;width:12420;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1rqsMA&#10;AADbAAAADwAAAGRycy9kb3ducmV2LnhtbESPQWsCMRSE7wX/Q3hCbzVroUvZGkWlBY91Wyy9PTfP&#10;zermZUnSdfvvjSB4HGbmG2a2GGwrevKhcaxgOslAEFdON1wr+P76eHoFESKyxtYxKfinAIv56GGG&#10;hXZn3lJfxlokCIcCFZgYu0LKUBmyGCauI07ewXmLMUlfS+3xnOC2lc9ZlkuLDacFgx2tDVWn8s8q&#10;8OvyZ/O+6ynuf8s6Wx2X5mX3qdTjeFi+gYg0xHv41t5oBXkO1y/pB8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1rqsMAAADbAAAADwAAAAAAAAAAAAAAAACYAgAAZHJzL2Rv&#10;d25yZXYueG1sUEsFBgAAAAAEAAQA9QAAAIgDA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non_AIDS_mortality</w:t>
                        </w:r>
                      </w:p>
                    </w:txbxContent>
                  </v:textbox>
                </v:shape>
                <v:shape id="TextBox 24" o:spid="_x0000_s1041" type="#_x0000_t202" style="position:absolute;left:21468;top:28865;width:6432;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HOMcQA&#10;AADbAAAADwAAAGRycy9kb3ducmV2LnhtbESPQWsCMRSE74X+h/AEbzWrUCtbo1ix4LGuovT23Dw3&#10;225eliSu239vCoUeh5n5hpkve9uIjnyoHSsYjzIQxKXTNVcKDvv3pxmIEJE1No5JwQ8FWC4eH+aY&#10;a3fjHXVFrESCcMhRgYmxzaUMpSGLYeRa4uRdnLcYk/SV1B5vCW4bOcmyqbRYc1ow2NLaUPldXK0C&#10;vy5O282xo3j+LKrs7Wtlno8fSg0H/eoVRKQ+/of/2lutYPoCv1/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hzjHEAAAA2wAAAA8AAAAAAAAAAAAAAAAAmAIAAGRycy9k&#10;b3ducmV2LnhtbFBLBQYAAAAABAAEAPUAAACJAw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HIV_test</w:t>
                        </w:r>
                      </w:p>
                    </w:txbxContent>
                  </v:textbox>
                </v:shape>
                <v:shape id="TextBox 25" o:spid="_x0000_s1042" type="#_x0000_t202" style="position:absolute;left:9692;top:14988;width:11024;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5aQ8EA&#10;AADbAAAADwAAAGRycy9kb3ducmV2LnhtbERPz2vCMBS+D/Y/hDfYbaYbTKQzlk4meHRVlN2ezbOp&#10;Ni8libX+98thsOPH93tejLYTA/nQOlbwOslAENdOt9wo2G1XLzMQISJr7ByTgjsFKBaPD3PMtbvx&#10;Nw1VbEQK4ZCjAhNjn0sZakMWw8T1xIk7OW8xJugbqT3eUrjt5FuWTaXFllODwZ6WhupLdbUK/LI6&#10;rL/2A8XjT9Vkn+fSvO83Sj0/jeUHiEhj/Bf/uddawTSNTV/S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WkPBAAAA2wAAAA8AAAAAAAAAAAAAAAAAmAIAAGRycy9kb3du&#10;cmV2LnhtbFBLBQYAAAAABAAEAPUAAACGAwAAAAA=&#10;" filled="f" strokecolor="black [3213]" strokeweight="1.25pt">
                  <v:stroke endarrow="oval" endarrowwidth="wide"/>
                  <v:textbox style="mso-fit-shape-to-text:t">
                    <w:txbxContent>
                      <w:p w:rsidR="007E0B90" w:rsidRPr="00AE627A" w:rsidRDefault="007E0B90" w:rsidP="00AE627A">
                        <w:pPr>
                          <w:pStyle w:val="NormalWeb"/>
                          <w:spacing w:before="0" w:beforeAutospacing="0" w:after="0" w:afterAutospacing="0"/>
                          <w:rPr>
                            <w:sz w:val="20"/>
                            <w:szCs w:val="20"/>
                          </w:rPr>
                        </w:pPr>
                        <w:r w:rsidRPr="00AE627A">
                          <w:rPr>
                            <w:rFonts w:asciiTheme="minorHAnsi" w:hAnsi="Calibri" w:cstheme="minorBidi"/>
                            <w:color w:val="000000" w:themeColor="text1"/>
                            <w:kern w:val="24"/>
                            <w:sz w:val="20"/>
                            <w:szCs w:val="20"/>
                          </w:rPr>
                          <w:t>HIV_transmission</w:t>
                        </w:r>
                      </w:p>
                    </w:txbxContent>
                  </v:textbox>
                </v:shape>
                <v:shape id="TextBox 26" o:spid="_x0000_s1043" type="#_x0000_t202" style="position:absolute;left:302;width:12503;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L/2MQA&#10;AADbAAAADwAAAGRycy9kb3ducmV2LnhtbESPQWsCMRSE74X+h/AEbzWrUKlbo1ix4LGuovT23Dw3&#10;225eliSu239vCoUeh5n5hpkve9uIjnyoHSsYjzIQxKXTNVcKDvv3pxcQISJrbByTgh8KsFw8Pswx&#10;1+7GO+qKWIkE4ZCjAhNjm0sZSkMWw8i1xMm7OG8xJukrqT3eEtw2cpJlU2mx5rRgsKW1ofK7uFoF&#10;fl2ctptjR/H8WVTZ29fKPB8/lBoO+tUriEh9/A//tbdawXQGv1/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y/9jEAAAA2wAAAA8AAAAAAAAAAAAAAAAAmAIAAGRycy9k&#10;b3ducmV2LnhtbFBLBQYAAAAABAAEAPUAAACJAwAAAAA=&#10;" filled="f" strokecolor="black [3213]" strokeweight="1.25pt">
                  <v:stroke endarrow="oval" endarrowwidth="wide"/>
                  <v:textbox style="mso-fit-shape-to-text:t">
                    <w:txbxContent>
                      <w:p w:rsidR="007E0B90" w:rsidRPr="0062514A" w:rsidRDefault="007E0B90" w:rsidP="00AE627A">
                        <w:pPr>
                          <w:pStyle w:val="NormalWeb"/>
                          <w:spacing w:before="0" w:beforeAutospacing="0" w:after="0" w:afterAutospacing="0"/>
                          <w:rPr>
                            <w:sz w:val="20"/>
                            <w:szCs w:val="20"/>
                          </w:rPr>
                        </w:pPr>
                        <w:r w:rsidRPr="0062514A">
                          <w:rPr>
                            <w:rFonts w:asciiTheme="minorHAnsi" w:hAnsi="Calibri" w:cstheme="minorBidi"/>
                            <w:b/>
                            <w:bCs/>
                            <w:kern w:val="24"/>
                            <w:sz w:val="20"/>
                            <w:szCs w:val="20"/>
                            <w:lang w:val="en-US"/>
                          </w:rPr>
                          <w:t>FIRE ENABLE CHART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0" o:spid="_x0000_s1044" type="#_x0000_t34" style="position:absolute;left:46375;top:15649;width:4961;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RWC7wAAADbAAAADwAAAGRycy9kb3ducmV2LnhtbERPTYvCMBC9C/6HMII3TfWgazWKCAt7&#10;rK7gdWimTbGZlCTa+u/NQfD4eN+7w2Bb8SQfGscKFvMMBHHpdMO1guv/7+wHRIjIGlvHpOBFAQ77&#10;8WiHuXY9n+l5ibVIIRxyVGBi7HIpQ2nIYpi7jjhxlfMWY4K+ltpjn8JtK5dZtpIWG04NBjs6GSrv&#10;l4dVcNtUV+NOVbEqlj3bIVu3hfNKTSfDcQsi0hC/4o/7TytYp/XpS/oBcv8G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VRWC7wAAADbAAAADwAAAAAAAAAAAAAAAAChAgAA&#10;ZHJzL2Rvd25yZXYueG1sUEsFBgAAAAAEAAQA+QAAAIoDAAAAAA==&#10;" strokecolor="black [3213]" strokeweight="1.25pt">
                  <v:stroke startarrow="oval" endarrow="block" endarrowwidth="wide"/>
                </v:shape>
                <v:shape id="Elbow Connector 71" o:spid="_x0000_s1045" type="#_x0000_t34" style="position:absolute;left:46375;top:17084;width:4949;height: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h9FMYAAADbAAAADwAAAGRycy9kb3ducmV2LnhtbESP3WoCMRSE7wt9h3CE3nWzilrZGsUK&#10;LUVB8L+Xh81xd9vNyZKkur59Iwi9HGbmG2Y8bU0tzuR8ZVlBN0lBEOdWV1wo2G3fn0cgfEDWWFsm&#10;BVfyMJ08Powx0/bCazpvQiEihH2GCsoQmkxKn5dk0Ce2IY7eyTqDIUpXSO3wEuGmlr00HUqDFceF&#10;Ehual5T/bH6NgtHgcHQfeb1sv9/Sw76/Gva/Zgulnjrt7BVEoDb8h+/tT63gpQu3L/EHy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IfRTGAAAA2wAAAA8AAAAAAAAA&#10;AAAAAAAAoQIAAGRycy9kb3ducmV2LnhtbFBLBQYAAAAABAAEAPkAAACUAwAAAAA=&#10;" strokecolor="black [3213]" strokeweight="1.25pt">
                  <v:stroke startarrow="oval" endarrow="block" endarrowwidth="wide"/>
                </v:shape>
                <v:shapetype id="_x0000_t33" coordsize="21600,21600" o:spt="33" o:oned="t" path="m,l21600,r,21600e" filled="f">
                  <v:stroke joinstyle="miter"/>
                  <v:path arrowok="t" fillok="f" o:connecttype="none"/>
                  <o:lock v:ext="edit" shapetype="t"/>
                </v:shapetype>
                <v:shape id="Elbow Connector 72" o:spid="_x0000_s1046" type="#_x0000_t33" style="position:absolute;left:26940;top:4986;width:14896;height:100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TYsUAAADbAAAADwAAAGRycy9kb3ducmV2LnhtbESP0WrCQBRE34X+w3ILfSlmowVjo6vY&#10;FKEvosZ8wG32moRm74bsNqZ/3y0UfBxm5gyz3o6mFQP1rrGsYBbFIIhLqxuuFBSX/XQJwnlkja1l&#10;UvBDDrabh8kaU21vfKYh95UIEHYpKqi971IpXVmTQRfZjjh4V9sb9EH2ldQ93gLctHIexwtpsOGw&#10;UGNHWU3lV/5tFBw/XzB7f9WGT3Fx2CXd/jl5myn19DjuViA8jf4e/m9/aAXJHP6+h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TYsUAAADbAAAADwAAAAAAAAAA&#10;AAAAAAChAgAAZHJzL2Rvd25yZXYueG1sUEsFBgAAAAAEAAQA+QAAAJMDAAAAAA==&#10;" strokecolor="black [3213]" strokeweight="1.25pt">
                  <v:stroke startarrow="oval" endarrow="block" endarrowwidth="wide"/>
                </v:shape>
                <v:shape id="Elbow Connector 73" o:spid="_x0000_s1047" type="#_x0000_t33" style="position:absolute;left:39132;top:19822;width:7960;height:352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okNsQAAADbAAAADwAAAGRycy9kb3ducmV2LnhtbESPT2vCQBTE74V+h+UVvOmmKq1EV2lF&#10;pXqp//D8yL5mQ7JvQ3aN6bd3C0KPw8z8hpktOluJlhpfOFbwOkhAEGdOF5wrOJ/W/QkIH5A1Vo5J&#10;wS95WMyfn2aYanfjA7XHkIsIYZ+iAhNCnUrpM0MW/cDVxNH7cY3FEGWTS93gLcJtJYdJ8iYtFhwX&#10;DNa0NJSVx6tVkF1WvG2/2+Rq9ruyzDfurD/HSvVeuo8piEBd+A8/2l9awfsI/r7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iQ2xAAAANsAAAAPAAAAAAAAAAAA&#10;AAAAAKECAABkcnMvZG93bnJldi54bWxQSwUGAAAAAAQABAD5AAAAkgMAAAAA&#10;" strokecolor="black [3213]" strokeweight="1.25pt">
                  <v:stroke startarrow="oval" endarrow="block" endarrowwidth="wide"/>
                </v:shape>
                <v:shape id="Elbow Connector 74" o:spid="_x0000_s1048" type="#_x0000_t34" style="position:absolute;left:12420;top:5298;width:10960;height:771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VXisMAAADbAAAADwAAAGRycy9kb3ducmV2LnhtbESPzWrDMBCE74G8g9hAb4nc0vzgRjYh&#10;YNpDL3EbyHFjbW1Ta2UkJXbfvgoEchxm5htmm4+mE1dyvrWs4HmRgCCurG65VvD9Vcw3IHxA1thZ&#10;JgV/5CHPppMtptoOfKBrGWoRIexTVNCE0KdS+qohg35he+Lo/VhnMETpaqkdDhFuOvmSJCtpsOW4&#10;0GBP+4aq3/JiFJjBDcknyXNp5ZpPS328vBeFUk+zcfcGItAYHuF7+0MrWL/C7Uv8AT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FV4rDAAAA2wAAAA8AAAAAAAAAAAAA&#10;AAAAoQIAAGRycy9kb3ducmV2LnhtbFBLBQYAAAAABAAEAPkAAACRAwAAAAA=&#10;" adj="-13" strokecolor="black [3213]" strokeweight="1.25pt">
                  <v:stroke startarrow="oval" endarrow="block" endarrowwidth="wide"/>
                </v:shape>
                <v:shape id="Elbow Connector 75" o:spid="_x0000_s1049" type="#_x0000_t33" style="position:absolute;left:6831;top:4056;width:15812;height:373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uHs8YAAADbAAAADwAAAGRycy9kb3ducmV2LnhtbESPQWvCQBSE7wX/w/IEL6VulFZrdBWR&#10;VsSDovVQb8/sMwlm34bsNsZ/7wpCj8PMfMNMZo0pRE2Vyy0r6HUjEMSJ1TmnCg4/32+fIJxH1lhY&#10;JgU3cjCbtl4mGGt75R3Ve5+KAGEXo4LM+zKW0iUZGXRdWxIH72wrgz7IKpW6wmuAm0L2o2ggDeYc&#10;FjIsaZFRctn/GQXL83r4+rUZ5a5+P5br5LQ9bH5rpTrtZj4G4anx/+Fne6UVDD/g8SX8ADm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5rh7PGAAAA2wAAAA8AAAAAAAAA&#10;AAAAAAAAoQIAAGRycy9kb3ducmV2LnhtbFBLBQYAAAAABAAEAPkAAACUAwAAAAA=&#10;" strokecolor="black [3213]" strokeweight="1.25pt">
                  <v:stroke startarrow="oval" endarrow="block" endarrowwidth="wide"/>
                </v:shape>
                <v:shape id="Elbow Connector 76" o:spid="_x0000_s1050" type="#_x0000_t34" style="position:absolute;left:13004;top:17087;width:23575;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6sScQAAADbAAAADwAAAGRycy9kb3ducmV2LnhtbESP3WoCMRSE7wu+QziCdzWrF1a2RvEH&#10;qaUg+PMAh83p7mpysiSpu/r0TaHg5TAz3zCzRWeNuJEPtWMFo2EGgrhwuuZSwfm0fZ2CCBFZo3FM&#10;Cu4UYDHvvcww167lA92OsRQJwiFHBVWMTS5lKCqyGIauIU7et/MWY5K+lNpjm+DWyHGWTaTFmtNC&#10;hQ2tKyquxx+rYDV9nC/71n104/3aOP+53XyhUWrQ75bvICJ18Rn+b++0grcJ/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3qxJxAAAANsAAAAPAAAAAAAAAAAA&#10;AAAAAKECAABkcnMvZG93bnJldi54bWxQSwUGAAAAAAQABAD5AAAAkgMAAAAA&#10;" strokecolor="black [3213]" strokeweight="1.25pt">
                  <v:stroke endarrow="block" endarrowwidth="wide"/>
                </v:shape>
                <v:shape id="Elbow Connector 77" o:spid="_x0000_s1051" type="#_x0000_t33" style="position:absolute;left:13024;top:21673;width:12679;height:420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EiNcMAAADbAAAADwAAAGRycy9kb3ducmV2LnhtbESPQWvCQBSE7wX/w/IEb7qxSJXoKrWo&#10;aC9aK54f2ddsSPZtyK4x/fduQehxmJlvmMWqs5VoqfGFYwXjUQKCOHO64FzB5Xs7nIHwAVlj5ZgU&#10;/JKH1bL3ssBUuzt/UXsOuYgQ9ikqMCHUqZQ+M2TRj1xNHL0f11gMUTa51A3eI9xW8jVJ3qTFguOC&#10;wZo+DGXl+WYVZNcNH9pjm9zM6bMs85276PVEqUG/e5+DCNSF//CzvdcKplP4+x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IjXDAAAA2wAAAA8AAAAAAAAAAAAA&#10;AAAAoQIAAGRycy9kb3ducmV2LnhtbFBLBQYAAAAABAAEAPkAAACRAwAAAAA=&#10;" strokecolor="black [3213]" strokeweight="1.25pt">
                  <v:stroke startarrow="oval" endarrow="block" endarrowwidth="wide"/>
                </v:shape>
                <v:shape id="Elbow Connector 78" o:spid="_x0000_s1052" type="#_x0000_t34" style="position:absolute;left:20716;top:16295;width:15710;height: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JR48IAAADbAAAADwAAAGRycy9kb3ducmV2LnhtbERPyWrDMBC9B/oPYgq9NXJDSYoT2ZRC&#10;lmM22uY2WFPbrTUykuw4+froUMjx8fZFPphG9OR8bVnByzgBQVxYXXOp4HhYPr+B8AFZY2OZFFzI&#10;Q549jBaYanvmHfX7UIoYwj5FBVUIbSqlLyoy6Me2JY7cj3UGQ4SulNrhOYabRk6SZCoN1hwbKmzp&#10;o6Lib98ZBafuc+q2/PW9WZu242W/ev29rpR6ehze5yACDeEu/ndvtIJZHBu/xB8gs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JR48IAAADbAAAADwAAAAAAAAAAAAAA&#10;AAChAgAAZHJzL2Rvd25yZXYueG1sUEsFBgAAAAAEAAQA+QAAAJADAAAAAA==&#10;" strokecolor="black [3213]" strokeweight="1.25pt">
                  <v:stroke startarrow="oval" endarrow="block" endarrowwidth="wide"/>
                </v:shape>
                <v:shape id="Elbow Connector 79" o:spid="_x0000_s1053" type="#_x0000_t34" style="position:absolute;left:6629;top:23178;width:11479;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LQY8YAAADbAAAADwAAAGRycy9kb3ducmV2LnhtbESPzW7CMBCE70i8g7VIvSCw6YGfFIMQ&#10;ApVLD4Eeym0VL0lKvI5iQ9I+fV0JieNoZr7RLNedrcSdGl861jAZKxDEmTMl5xo+T/vRHIQPyAYr&#10;x6ThhzysV/3eEhPjWk7pfgy5iBD2CWooQqgTKX1WkEU/djVx9C6usRiibHJpGmwj3FbyVamptFhy&#10;XCiwpm1B2fV4sxqGG/5qy/Rynsjv93TxodTvVe60fhl0mzcQgbrwDD/aB6Nhto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y0GPGAAAA2wAAAA8AAAAAAAAA&#10;AAAAAAAAoQIAAGRycy9kb3ducmV2LnhtbFBLBQYAAAAABAAEAPkAAACUAwAAAAA=&#10;" strokecolor="black [3213]" strokeweight="1.25pt">
                  <v:stroke startarrow="oval" endarrow="block" endarrowwidth="wide"/>
                </v:shape>
                <v:shape id="Elbow Connector 80" o:spid="_x0000_s1054" type="#_x0000_t34" style="position:absolute;left:35814;top:28179;width:2860;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wvCb4AAADbAAAADwAAAGRycy9kb3ducmV2LnhtbERPzWoCMRC+C32HMAVvmrWo2K1RJKD0&#10;qGsfYNhMN4ubyZKkuvr0zUHw+PH9r7eD68SVQmw9K5hNCxDEtTctNwp+zvvJCkRMyAY7z6TgThG2&#10;m7fRGkvjb3yia5UakUM4lqjAptSXUsbaksM49T1x5n59cJgyDI00AW853HXyoyiW0mHLucFiT9pS&#10;fan+nILD52xx0fUuaJxX9iiX54XWD6XG78PuC0SiIb3ET/e3UbDK6/OX/APk5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PC8JvgAAANsAAAAPAAAAAAAAAAAAAAAAAKEC&#10;AABkcnMvZG93bnJldi54bWxQSwUGAAAAAAQABAD5AAAAjAMAAAAA&#10;" strokecolor="black [3213]" strokeweight="1.25pt">
                  <v:stroke startarrow="oval" endarrow="block" endarrowwidth="wide"/>
                </v:shape>
                <v:shape id="Elbow Connector 81" o:spid="_x0000_s1055" type="#_x0000_t34" style="position:absolute;left:23480;top:32673;width:2623;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GsQsUAAADbAAAADwAAAGRycy9kb3ducmV2LnhtbESPQWvCQBSE74X+h+UVvIjuxkPR6Coi&#10;il56iO1Bb4/sM4lm34bsatL++m5B6HGYmW+Yxaq3tXhQ6yvHGpKxAkGcO1NxoeHrczeagvAB2WDt&#10;mDR8k4fV8vVlgalxHWf0OIZCRAj7FDWUITSplD4vyaIfu4Y4ehfXWgxRtoU0LXYRbms5UepdWqw4&#10;LpTY0Kak/Ha8Ww3DNZ+6KrucE3ndZ7MPpX5ucqv14K1fz0EE6sN/+Nk+GA3T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GsQsUAAADbAAAADwAAAAAAAAAA&#10;AAAAAAChAgAAZHJzL2Rvd25yZXYueG1sUEsFBgAAAAAEAAQA+QAAAJMDAAAAAA==&#10;" strokecolor="black [3213]" strokeweight="1.25pt">
                  <v:stroke startarrow="oval" endarrow="block" endarrowwidth="wide"/>
                </v:shape>
                <v:shape id="Elbow Connector 82" o:spid="_x0000_s1056" type="#_x0000_t34" style="position:absolute;left:23574;top:37688;width:2436;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IU5cIAAADbAAAADwAAAGRycy9kb3ducmV2LnhtbESP0WoCMRRE34X+Q7iFvmlWqWJXo0ig&#10;0ke79gMum+tmcXOzJKmufr0pCH0cZuYMs94OrhMXCrH1rGA6KUAQ19603Cj4OX6OlyBiQjbYeSYF&#10;N4qw3byM1lgaf+VvulSpERnCsUQFNqW+lDLWlhzGie+Js3fywWHKMjTSBLxmuOvkrCgW0mHLecFi&#10;T9pSfa5+nYL9x3R+1vUuaHyv7EEujnOt70q9vQ67FYhEQ/oPP9tfRsFyBn9f8g+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KIU5cIAAADbAAAADwAAAAAAAAAAAAAA&#10;AAChAgAAZHJzL2Rvd25yZXYueG1sUEsFBgAAAAAEAAQA+QAAAJADAAAAAA==&#10;" strokecolor="black [3213]" strokeweight="1.25pt">
                  <v:stroke startarrow="oval" endarrow="block" endarrowwidth="wide"/>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83" o:spid="_x0000_s1057" type="#_x0000_t35" style="position:absolute;left:24792;top:2813;width:5740;height:2269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jgpMMAAADbAAAADwAAAGRycy9kb3ducmV2LnhtbESPUWvCMBSF3wf+h3CFvYimbqOUahQZ&#10;iCLCmPMHXJprU2xuQpPZ+u/NQNjj4ZzzHc5yPdhW3KgLjWMF81kGgrhyuuFawflnOy1AhIissXVM&#10;Cu4UYL0avSyx1K7nb7qdYi0ShEOJCkyMvpQyVIYshpnzxMm7uM5iTLKrpe6wT3Dbyrcsy6XFhtOC&#10;QU+fhqrr6dcqCPOv4jCh46Tfxb3JP5qDR58r9ToeNgsQkYb4H36291pB8Q5/X9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o4KTDAAAA2wAAAA8AAAAAAAAAAAAA&#10;AAAAoQIAAGRycy9kb3ducmV2LnhtbFBLBQYAAAAABAAEAPkAAACRAwAAAAA=&#10;" adj="6757,23065" strokecolor="black [3213]" strokeweight="1.25pt">
                  <v:stroke startarrow="oval" endarrow="block" endarrowwidth="wide"/>
                </v:shape>
                <v:shape id="Elbow Connector 84" o:spid="_x0000_s1058" type="#_x0000_t33" style="position:absolute;left:26940;top:3047;width:25941;height:46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NeqsMAAADbAAAADwAAAGRycy9kb3ducmV2LnhtbESP3YrCMBSE7xd8h3AEb0RTdbFajeIq&#10;wt6Ivw9wbI5t2eakNFHr228WhL0cZuYbZr5sTCkeVLvCsoJBPwJBnFpdcKbgct72JiCcR9ZYWiYF&#10;L3KwXLQ+5pho++QjPU4+EwHCLkEFufdVIqVLczLo+rYiDt7N1gZ9kHUmdY3PADelHEbRWBosOCzk&#10;WNE6p/TndDcK9tcRrjdTbfgQXXaruNp246+BUp12s5qB8NT4//C7/a0VTD7h70v4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XqrDAAAA2wAAAA8AAAAAAAAAAAAA&#10;AAAAoQIAAGRycy9kb3ducmV2LnhtbFBLBQYAAAAABAAEAPkAAACRAwAAAAA=&#10;" strokecolor="black [3213]" strokeweight="1.25pt">
                  <v:stroke startarrow="oval" endarrow="block" endarrowwidth="wide"/>
                </v:shape>
                <v:shape id="Elbow Connector 85" o:spid="_x0000_s1059" type="#_x0000_t34" style="position:absolute;left:33920;top:20932;width:6648;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qQcUAAADbAAAADwAAAGRycy9kb3ducmV2LnhtbESPQWvCQBSE7wX/w/KEXoruWlA0dRUR&#10;pV56iHrQ2yP7TFKzb0N2NWl/fbcgeBxm5htmvuxsJe7U+NKxhtFQgSDOnCk513A8bAdTED4gG6wc&#10;k4Yf8rBc9F7mmBjXckr3fchFhLBPUEMRQp1I6bOCLPqhq4mjd3GNxRBlk0vTYBvhtpLvSk2kxZLj&#10;QoE1rQvKrvub1fC24lNbppfzSH5/prMvpX6vcqP1a79bfYAI1IVn+NHeGQ3TMfx/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qqQcUAAADbAAAADwAAAAAAAAAA&#10;AAAAAAChAgAAZHJzL2Rvd25yZXYueG1sUEsFBgAAAAAEAAQA+QAAAJMDAAAAAA==&#10;" strokecolor="black [3213]" strokeweight="1.25pt">
                  <v:stroke startarrow="oval" endarrow="block" endarrowwidth="wide"/>
                </v:shape>
                <w10:anchorlock/>
              </v:group>
            </w:pict>
          </mc:Fallback>
        </mc:AlternateContent>
      </w:r>
    </w:p>
    <w:p w:rsidR="002C4D60" w:rsidRDefault="002C4D60" w:rsidP="002C4D60">
      <w:pPr>
        <w:rPr>
          <w:rFonts w:ascii="Times New Roman" w:hAnsi="Times New Roman" w:cs="Times New Roman"/>
          <w:sz w:val="24"/>
          <w:szCs w:val="24"/>
        </w:rPr>
      </w:pPr>
    </w:p>
    <w:p w:rsidR="002C4D60" w:rsidRPr="00915A4C" w:rsidRDefault="002C4D60" w:rsidP="002C4D60">
      <w:pPr>
        <w:rPr>
          <w:rFonts w:ascii="Times New Roman" w:hAnsi="Times New Roman" w:cs="Times New Roman"/>
          <w:sz w:val="24"/>
          <w:szCs w:val="24"/>
        </w:rPr>
        <w:sectPr w:rsidR="002C4D60" w:rsidRPr="00915A4C" w:rsidSect="00513DC4">
          <w:pgSz w:w="11906" w:h="16838" w:code="9"/>
          <w:pgMar w:top="1134" w:right="1418" w:bottom="1134" w:left="1418" w:header="709" w:footer="709" w:gutter="0"/>
          <w:cols w:space="708"/>
          <w:docGrid w:linePitch="360"/>
        </w:sectPr>
      </w:pPr>
      <w:r w:rsidRPr="00CA4E11">
        <w:rPr>
          <w:rFonts w:ascii="Times New Roman" w:hAnsi="Times New Roman" w:cs="Times New Roman"/>
          <w:noProof/>
          <w:lang w:eastAsia="en-ZA"/>
        </w:rPr>
        <mc:AlternateContent>
          <mc:Choice Requires="wps">
            <w:drawing>
              <wp:inline distT="0" distB="0" distL="0" distR="0" wp14:anchorId="3D406AF7" wp14:editId="6B5459CC">
                <wp:extent cx="5947410" cy="476885"/>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7410" cy="476885"/>
                        </a:xfrm>
                        <a:prstGeom prst="rect">
                          <a:avLst/>
                        </a:prstGeom>
                        <a:solidFill>
                          <a:prstClr val="white"/>
                        </a:solidFill>
                        <a:ln>
                          <a:noFill/>
                        </a:ln>
                        <a:effectLst/>
                      </wps:spPr>
                      <wps:txbx>
                        <w:txbxContent>
                          <w:p w:rsidR="007E0B90" w:rsidRPr="00B431D8" w:rsidRDefault="007E0B90" w:rsidP="002C4D60">
                            <w:pPr>
                              <w:pStyle w:val="Caption"/>
                              <w:spacing w:after="0"/>
                              <w:rPr>
                                <w:rFonts w:cs="Times New Roman"/>
                                <w:b w:val="0"/>
                                <w:noProof/>
                                <w:color w:val="auto"/>
                                <w:sz w:val="24"/>
                                <w:szCs w:val="24"/>
                              </w:rPr>
                            </w:pPr>
                            <w:bookmarkStart w:id="15" w:name="_Ref335724924"/>
                            <w:bookmarkStart w:id="16" w:name="_Ref338155021"/>
                            <w:r w:rsidRPr="00B431D8">
                              <w:rPr>
                                <w:rFonts w:cs="Times New Roman"/>
                                <w:b w:val="0"/>
                                <w:color w:val="auto"/>
                              </w:rPr>
                              <w:t xml:space="preserve">Figure </w:t>
                            </w:r>
                            <w:r w:rsidRPr="00B431D8">
                              <w:rPr>
                                <w:rFonts w:cs="Times New Roman"/>
                                <w:b w:val="0"/>
                                <w:color w:val="auto"/>
                              </w:rPr>
                              <w:fldChar w:fldCharType="begin"/>
                            </w:r>
                            <w:r w:rsidRPr="00B431D8">
                              <w:rPr>
                                <w:rFonts w:cs="Times New Roman"/>
                                <w:b w:val="0"/>
                                <w:color w:val="auto"/>
                              </w:rPr>
                              <w:instrText xml:space="preserve"> SEQ Figure \* ARABIC </w:instrText>
                            </w:r>
                            <w:r w:rsidRPr="00B431D8">
                              <w:rPr>
                                <w:rFonts w:cs="Times New Roman"/>
                                <w:b w:val="0"/>
                                <w:color w:val="auto"/>
                              </w:rPr>
                              <w:fldChar w:fldCharType="separate"/>
                            </w:r>
                            <w:r w:rsidR="00D232B4">
                              <w:rPr>
                                <w:rFonts w:cs="Times New Roman"/>
                                <w:b w:val="0"/>
                                <w:noProof/>
                                <w:color w:val="auto"/>
                              </w:rPr>
                              <w:t>1</w:t>
                            </w:r>
                            <w:r w:rsidRPr="00B431D8">
                              <w:rPr>
                                <w:rFonts w:cs="Times New Roman"/>
                                <w:b w:val="0"/>
                                <w:color w:val="auto"/>
                              </w:rPr>
                              <w:fldChar w:fldCharType="end"/>
                            </w:r>
                            <w:bookmarkEnd w:id="15"/>
                            <w:r w:rsidRPr="00B431D8">
                              <w:rPr>
                                <w:rFonts w:cs="Times New Roman"/>
                                <w:b w:val="0"/>
                                <w:color w:val="auto"/>
                              </w:rPr>
                              <w:t>: A graphical depiction of all the events possible in Simpact and how the firing of one affects the enabling of another.  For example when an individual is tested for HIV (the HIV_test for that individual is fired) than the event that he or she begins treatment is created (ARV_treatment is enabled).</w:t>
                            </w:r>
                            <w:bookmarkEnd w:id="16"/>
                            <w:r w:rsidRPr="00B431D8">
                              <w:rPr>
                                <w:rFonts w:cs="Times New Roman"/>
                                <w:b w:val="0"/>
                                <w:noProof/>
                                <w:color w:val="auto"/>
                                <w:sz w:val="24"/>
                                <w:szCs w:val="24"/>
                              </w:rPr>
                              <w:br/>
                            </w:r>
                            <w:r w:rsidRPr="00B431D8">
                              <w:rPr>
                                <w:rFonts w:cs="Times New Roman"/>
                                <w:b w:val="0"/>
                                <w:noProof/>
                                <w:color w:val="auto"/>
                                <w:sz w:val="24"/>
                                <w:szCs w:val="24"/>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 o:spid="_x0000_s1060" type="#_x0000_t202" style="width:468.3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" stroked="f">
                <v:path arrowok="t"/>
                <v:textbox inset="0,0,0,0">
                  <w:txbxContent>
                    <w:p w:rsidR="007E0B90" w:rsidRPr="00B431D8" w:rsidRDefault="007E0B90" w:rsidP="002C4D60">
                      <w:pPr>
                        <w:pStyle w:val="Caption"/>
                        <w:spacing w:after="0"/>
                        <w:rPr>
                          <w:rFonts w:cs="Times New Roman"/>
                          <w:b w:val="0"/>
                          <w:noProof/>
                          <w:color w:val="auto"/>
                          <w:sz w:val="24"/>
                          <w:szCs w:val="24"/>
                        </w:rPr>
                      </w:pPr>
                      <w:bookmarkStart w:id="17" w:name="_Ref335724924"/>
                      <w:bookmarkStart w:id="18" w:name="_Ref338155021"/>
                      <w:r w:rsidRPr="00B431D8">
                        <w:rPr>
                          <w:rFonts w:cs="Times New Roman"/>
                          <w:b w:val="0"/>
                          <w:color w:val="auto"/>
                        </w:rPr>
                        <w:t xml:space="preserve">Figure </w:t>
                      </w:r>
                      <w:r w:rsidRPr="00B431D8">
                        <w:rPr>
                          <w:rFonts w:cs="Times New Roman"/>
                          <w:b w:val="0"/>
                          <w:color w:val="auto"/>
                        </w:rPr>
                        <w:fldChar w:fldCharType="begin"/>
                      </w:r>
                      <w:r w:rsidRPr="00B431D8">
                        <w:rPr>
                          <w:rFonts w:cs="Times New Roman"/>
                          <w:b w:val="0"/>
                          <w:color w:val="auto"/>
                        </w:rPr>
                        <w:instrText xml:space="preserve"> SEQ Figure \* ARABIC </w:instrText>
                      </w:r>
                      <w:r w:rsidRPr="00B431D8">
                        <w:rPr>
                          <w:rFonts w:cs="Times New Roman"/>
                          <w:b w:val="0"/>
                          <w:color w:val="auto"/>
                        </w:rPr>
                        <w:fldChar w:fldCharType="separate"/>
                      </w:r>
                      <w:r w:rsidR="00D232B4">
                        <w:rPr>
                          <w:rFonts w:cs="Times New Roman"/>
                          <w:b w:val="0"/>
                          <w:noProof/>
                          <w:color w:val="auto"/>
                        </w:rPr>
                        <w:t>1</w:t>
                      </w:r>
                      <w:r w:rsidRPr="00B431D8">
                        <w:rPr>
                          <w:rFonts w:cs="Times New Roman"/>
                          <w:b w:val="0"/>
                          <w:color w:val="auto"/>
                        </w:rPr>
                        <w:fldChar w:fldCharType="end"/>
                      </w:r>
                      <w:bookmarkEnd w:id="17"/>
                      <w:r w:rsidRPr="00B431D8">
                        <w:rPr>
                          <w:rFonts w:cs="Times New Roman"/>
                          <w:b w:val="0"/>
                          <w:color w:val="auto"/>
                        </w:rPr>
                        <w:t>: A graphical depiction of all the events possible in Simpact and how the firing of one affects the enabling of another.  For example when an individual is tested for HIV (the HIV_test for that individual is fired) than the event that he or she begins treatment is created (ARV_treatment is enabled).</w:t>
                      </w:r>
                      <w:bookmarkEnd w:id="18"/>
                      <w:r w:rsidRPr="00B431D8">
                        <w:rPr>
                          <w:rFonts w:cs="Times New Roman"/>
                          <w:b w:val="0"/>
                          <w:noProof/>
                          <w:color w:val="auto"/>
                          <w:sz w:val="24"/>
                          <w:szCs w:val="24"/>
                        </w:rPr>
                        <w:br/>
                      </w:r>
                      <w:r w:rsidRPr="00B431D8">
                        <w:rPr>
                          <w:rFonts w:cs="Times New Roman"/>
                          <w:b w:val="0"/>
                          <w:noProof/>
                          <w:color w:val="auto"/>
                          <w:sz w:val="24"/>
                          <w:szCs w:val="24"/>
                        </w:rPr>
                        <w:tab/>
                      </w:r>
                    </w:p>
                  </w:txbxContent>
                </v:textbox>
                <w10:anchorlock/>
              </v:shape>
            </w:pict>
          </mc:Fallback>
        </mc:AlternateContent>
      </w:r>
    </w:p>
    <w:p w:rsidR="00087B88" w:rsidRDefault="00087B88" w:rsidP="00087B88">
      <w:pPr>
        <w:pStyle w:val="Caption"/>
        <w:keepNext/>
      </w:pPr>
    </w:p>
    <w:tbl>
      <w:tblPr>
        <w:tblStyle w:val="TableGrid"/>
        <w:tblW w:w="0" w:type="auto"/>
        <w:tblLook w:val="04A0" w:firstRow="1" w:lastRow="0" w:firstColumn="1" w:lastColumn="0" w:noHBand="0" w:noVBand="1"/>
      </w:tblPr>
      <w:tblGrid>
        <w:gridCol w:w="2376"/>
        <w:gridCol w:w="5103"/>
        <w:gridCol w:w="7307"/>
      </w:tblGrid>
      <w:tr w:rsidR="00C856B1" w:rsidTr="00AA17D4">
        <w:trPr>
          <w:trHeight w:val="454"/>
        </w:trPr>
        <w:tc>
          <w:tcPr>
            <w:tcW w:w="2376" w:type="dxa"/>
            <w:vAlign w:val="center"/>
          </w:tcPr>
          <w:p w:rsidR="00C856B1" w:rsidRPr="004105E7" w:rsidRDefault="00C856B1" w:rsidP="001101DD">
            <w:pPr>
              <w:rPr>
                <w:rFonts w:ascii="Times New Roman" w:hAnsi="Times New Roman" w:cs="Times New Roman"/>
                <w:b/>
                <w:sz w:val="24"/>
                <w:szCs w:val="24"/>
              </w:rPr>
            </w:pPr>
            <w:r w:rsidRPr="004105E7">
              <w:rPr>
                <w:rFonts w:ascii="Times New Roman" w:hAnsi="Times New Roman" w:cs="Times New Roman"/>
                <w:b/>
                <w:sz w:val="24"/>
                <w:szCs w:val="24"/>
              </w:rPr>
              <w:t>Event</w:t>
            </w:r>
          </w:p>
        </w:tc>
        <w:tc>
          <w:tcPr>
            <w:tcW w:w="5103" w:type="dxa"/>
            <w:vAlign w:val="center"/>
          </w:tcPr>
          <w:p w:rsidR="00C856B1" w:rsidRPr="004105E7" w:rsidRDefault="00C856B1" w:rsidP="001101DD">
            <w:pPr>
              <w:rPr>
                <w:rFonts w:ascii="Times New Roman" w:hAnsi="Times New Roman" w:cs="Times New Roman"/>
                <w:b/>
                <w:sz w:val="24"/>
                <w:szCs w:val="24"/>
              </w:rPr>
            </w:pPr>
            <w:r w:rsidRPr="004105E7">
              <w:rPr>
                <w:rFonts w:ascii="Times New Roman" w:hAnsi="Times New Roman" w:cs="Times New Roman"/>
                <w:b/>
                <w:sz w:val="24"/>
                <w:szCs w:val="24"/>
              </w:rPr>
              <w:t>Hazard Function</w:t>
            </w:r>
          </w:p>
        </w:tc>
        <w:tc>
          <w:tcPr>
            <w:tcW w:w="7307" w:type="dxa"/>
            <w:vAlign w:val="center"/>
          </w:tcPr>
          <w:p w:rsidR="001101DD" w:rsidRPr="004105E7" w:rsidRDefault="001101DD" w:rsidP="001101DD">
            <w:pPr>
              <w:rPr>
                <w:rFonts w:ascii="Times New Roman" w:hAnsi="Times New Roman" w:cs="Times New Roman"/>
                <w:b/>
                <w:sz w:val="24"/>
                <w:szCs w:val="24"/>
              </w:rPr>
            </w:pPr>
            <w:r>
              <w:rPr>
                <w:rFonts w:ascii="Times New Roman" w:hAnsi="Times New Roman" w:cs="Times New Roman"/>
                <w:b/>
                <w:sz w:val="24"/>
                <w:szCs w:val="24"/>
              </w:rPr>
              <w:t>Comments</w:t>
            </w:r>
          </w:p>
        </w:tc>
      </w:tr>
      <w:tr w:rsidR="00C856B1" w:rsidTr="00AA17D4">
        <w:trPr>
          <w:trHeight w:val="454"/>
        </w:trPr>
        <w:tc>
          <w:tcPr>
            <w:tcW w:w="2376" w:type="dxa"/>
            <w:vAlign w:val="center"/>
          </w:tcPr>
          <w:p w:rsidR="00C856B1" w:rsidRPr="00C856B1" w:rsidRDefault="00C856B1"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t>AIDS Mortality</w:t>
            </w:r>
          </w:p>
        </w:tc>
        <w:tc>
          <w:tcPr>
            <w:tcW w:w="5103" w:type="dxa"/>
            <w:vAlign w:val="center"/>
          </w:tcPr>
          <w:p w:rsidR="00C856B1" w:rsidRDefault="008119CE" w:rsidP="00192F7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κ</m:t>
                    </m:r>
                  </m:num>
                  <m:den>
                    <m:r>
                      <w:rPr>
                        <w:rFonts w:ascii="Cambria Math" w:hAnsi="Cambria Math" w:cs="Times New Roman"/>
                        <w:sz w:val="24"/>
                        <w:szCs w:val="24"/>
                      </w:rPr>
                      <m:t>λ</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num>
                          <m:den>
                            <m:r>
                              <w:rPr>
                                <w:rFonts w:ascii="Cambria Math" w:hAnsi="Cambria Math" w:cs="Times New Roman"/>
                                <w:sz w:val="24"/>
                                <w:szCs w:val="24"/>
                              </w:rPr>
                              <m:t>λ</m:t>
                            </m:r>
                          </m:den>
                        </m:f>
                      </m:e>
                    </m:d>
                  </m:e>
                  <m:sup>
                    <m:r>
                      <w:rPr>
                        <w:rFonts w:ascii="Cambria Math" w:hAnsi="Cambria Math" w:cs="Times New Roman"/>
                        <w:sz w:val="24"/>
                        <w:szCs w:val="24"/>
                      </w:rPr>
                      <m:t>κ-1</m:t>
                    </m:r>
                  </m:sup>
                </m:sSup>
              </m:oMath>
            </m:oMathPara>
          </w:p>
        </w:tc>
        <w:tc>
          <w:tcPr>
            <w:tcW w:w="7307" w:type="dxa"/>
            <w:vAlign w:val="center"/>
          </w:tcPr>
          <w:p w:rsidR="00C856B1" w:rsidRDefault="005E4A11" w:rsidP="007E0B90">
            <w:pPr>
              <w:pStyle w:val="ListParagraph"/>
              <w:numPr>
                <w:ilvl w:val="0"/>
                <w:numId w:val="6"/>
              </w:numPr>
              <w:ind w:left="176" w:hanging="142"/>
              <w:rPr>
                <w:rFonts w:ascii="Times New Roman" w:hAnsi="Times New Roman" w:cs="Times New Roman"/>
                <w:sz w:val="24"/>
                <w:szCs w:val="24"/>
              </w:rPr>
            </w:pPr>
            <w:r>
              <w:rPr>
                <w:rFonts w:ascii="Times New Roman" w:hAnsi="Times New Roman" w:cs="Times New Roman"/>
                <w:sz w:val="24"/>
                <w:szCs w:val="24"/>
              </w:rPr>
              <w:t xml:space="preserve">Hazard of individual </w:t>
            </w:r>
            <w:r>
              <w:rPr>
                <w:rFonts w:ascii="Times New Roman" w:hAnsi="Times New Roman" w:cs="Times New Roman"/>
                <w:i/>
                <w:sz w:val="24"/>
                <w:szCs w:val="24"/>
              </w:rPr>
              <w:t xml:space="preserve">i </w:t>
            </w:r>
            <w:r>
              <w:rPr>
                <w:rFonts w:ascii="Times New Roman" w:hAnsi="Times New Roman" w:cs="Times New Roman"/>
                <w:sz w:val="24"/>
                <w:szCs w:val="24"/>
              </w:rPr>
              <w:t>death</w:t>
            </w:r>
          </w:p>
          <w:p w:rsidR="005E4A11" w:rsidRPr="005E4A11" w:rsidRDefault="005E4A11" w:rsidP="007E0B90">
            <w:pPr>
              <w:pStyle w:val="ListParagraph"/>
              <w:numPr>
                <w:ilvl w:val="0"/>
                <w:numId w:val="6"/>
              </w:numPr>
              <w:ind w:left="176" w:hanging="142"/>
              <w:rPr>
                <w:rFonts w:ascii="Times New Roman" w:hAnsi="Times New Roman" w:cs="Times New Roman"/>
                <w:sz w:val="24"/>
                <w:szCs w:val="24"/>
              </w:rPr>
            </w:pPr>
            <m:oMath>
              <m:r>
                <w:rPr>
                  <w:rFonts w:ascii="Cambria Math" w:hAnsi="Cambria Math" w:cs="Times New Roman"/>
                  <w:sz w:val="24"/>
                  <w:szCs w:val="24"/>
                </w:rPr>
                <m:t>κ</m:t>
              </m:r>
            </m:oMath>
            <w:r>
              <w:rPr>
                <w:rFonts w:ascii="Times New Roman" w:eastAsiaTheme="minorEastAsia" w:hAnsi="Times New Roman" w:cs="Times New Roman"/>
                <w:sz w:val="24"/>
                <w:szCs w:val="24"/>
              </w:rPr>
              <w:t xml:space="preserve"> is the shape factor (Weibull distribution)</w:t>
            </w:r>
          </w:p>
          <w:p w:rsidR="005E4A11" w:rsidRPr="005E4A11" w:rsidRDefault="005E4A11" w:rsidP="007E0B90">
            <w:pPr>
              <w:pStyle w:val="ListParagraph"/>
              <w:numPr>
                <w:ilvl w:val="0"/>
                <w:numId w:val="6"/>
              </w:numPr>
              <w:ind w:left="176" w:hanging="142"/>
              <w:rPr>
                <w:rFonts w:ascii="Times New Roman" w:hAnsi="Times New Roman" w:cs="Times New Roman"/>
                <w:sz w:val="24"/>
                <w:szCs w:val="24"/>
              </w:rPr>
            </w:pP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scale factor (Weibull distribution)</w:t>
            </w:r>
          </w:p>
          <w:p w:rsidR="005E4A11" w:rsidRPr="00AF0381" w:rsidRDefault="008119CE" w:rsidP="007E0B90">
            <w:pPr>
              <w:pStyle w:val="ListParagraph"/>
              <w:numPr>
                <w:ilvl w:val="0"/>
                <w:numId w:val="6"/>
              </w:numPr>
              <w:ind w:left="176" w:hanging="142"/>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5E4A11">
              <w:rPr>
                <w:rFonts w:ascii="Times New Roman" w:eastAsiaTheme="minorEastAsia" w:hAnsi="Times New Roman" w:cs="Times New Roman"/>
                <w:sz w:val="24"/>
                <w:szCs w:val="24"/>
              </w:rPr>
              <w:t xml:space="preserve"> is the time of infection of individual </w:t>
            </w:r>
            <w:r w:rsidR="005E4A11">
              <w:rPr>
                <w:rFonts w:ascii="Times New Roman" w:eastAsiaTheme="minorEastAsia" w:hAnsi="Times New Roman" w:cs="Times New Roman"/>
                <w:i/>
                <w:sz w:val="24"/>
                <w:szCs w:val="24"/>
              </w:rPr>
              <w:t>i</w:t>
            </w:r>
            <w:r w:rsidR="005E4A1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5E4A11">
              <w:rPr>
                <w:rFonts w:ascii="Times New Roman" w:eastAsiaTheme="minorEastAsia" w:hAnsi="Times New Roman" w:cs="Times New Roman"/>
                <w:sz w:val="24"/>
                <w:szCs w:val="24"/>
              </w:rPr>
              <w:t xml:space="preserve"> is the time since infection]</w:t>
            </w:r>
          </w:p>
        </w:tc>
      </w:tr>
      <w:tr w:rsidR="00C856B1" w:rsidTr="00AA17D4">
        <w:trPr>
          <w:trHeight w:val="454"/>
        </w:trPr>
        <w:tc>
          <w:tcPr>
            <w:tcW w:w="2376" w:type="dxa"/>
            <w:vAlign w:val="center"/>
          </w:tcPr>
          <w:p w:rsidR="00C856B1" w:rsidRPr="00C856B1" w:rsidRDefault="00C856B1"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t>Antenatal Care</w:t>
            </w:r>
          </w:p>
        </w:tc>
        <w:tc>
          <w:tcPr>
            <w:tcW w:w="5103" w:type="dxa"/>
            <w:vAlign w:val="center"/>
          </w:tcPr>
          <w:p w:rsidR="00C856B1" w:rsidRDefault="00C856B1" w:rsidP="001101DD">
            <w:pPr>
              <w:rPr>
                <w:rFonts w:ascii="Times New Roman" w:hAnsi="Times New Roman" w:cs="Times New Roman"/>
                <w:sz w:val="24"/>
                <w:szCs w:val="24"/>
              </w:rPr>
            </w:pPr>
          </w:p>
        </w:tc>
        <w:tc>
          <w:tcPr>
            <w:tcW w:w="7307" w:type="dxa"/>
            <w:vAlign w:val="center"/>
          </w:tcPr>
          <w:p w:rsidR="00C856B1" w:rsidRDefault="00C856B1" w:rsidP="001101DD">
            <w:pPr>
              <w:rPr>
                <w:rFonts w:ascii="Times New Roman" w:hAnsi="Times New Roman" w:cs="Times New Roman"/>
                <w:sz w:val="24"/>
                <w:szCs w:val="24"/>
              </w:rPr>
            </w:pPr>
          </w:p>
        </w:tc>
      </w:tr>
      <w:tr w:rsidR="00C856B1" w:rsidTr="00AA17D4">
        <w:trPr>
          <w:trHeight w:val="454"/>
        </w:trPr>
        <w:tc>
          <w:tcPr>
            <w:tcW w:w="2376" w:type="dxa"/>
            <w:vAlign w:val="center"/>
          </w:tcPr>
          <w:p w:rsidR="00C856B1" w:rsidRPr="00C856B1" w:rsidRDefault="00C856B1"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t>ARV Treatment</w:t>
            </w:r>
          </w:p>
        </w:tc>
        <w:tc>
          <w:tcPr>
            <w:tcW w:w="5103" w:type="dxa"/>
            <w:vAlign w:val="center"/>
          </w:tcPr>
          <w:p w:rsidR="00C856B1" w:rsidRDefault="00C856B1" w:rsidP="001101DD">
            <w:pPr>
              <w:rPr>
                <w:rFonts w:ascii="Times New Roman" w:hAnsi="Times New Roman" w:cs="Times New Roman"/>
                <w:sz w:val="24"/>
                <w:szCs w:val="24"/>
              </w:rPr>
            </w:pPr>
          </w:p>
        </w:tc>
        <w:tc>
          <w:tcPr>
            <w:tcW w:w="7307" w:type="dxa"/>
            <w:vAlign w:val="center"/>
          </w:tcPr>
          <w:p w:rsidR="00C856B1" w:rsidRDefault="00C856B1" w:rsidP="001101DD">
            <w:pPr>
              <w:rPr>
                <w:rFonts w:ascii="Times New Roman" w:hAnsi="Times New Roman" w:cs="Times New Roman"/>
                <w:sz w:val="24"/>
                <w:szCs w:val="24"/>
              </w:rPr>
            </w:pPr>
          </w:p>
        </w:tc>
      </w:tr>
      <w:tr w:rsidR="00C856B1" w:rsidTr="00AA17D4">
        <w:trPr>
          <w:trHeight w:val="454"/>
        </w:trPr>
        <w:tc>
          <w:tcPr>
            <w:tcW w:w="2376" w:type="dxa"/>
            <w:vAlign w:val="center"/>
          </w:tcPr>
          <w:p w:rsidR="00C856B1" w:rsidRPr="00C856B1" w:rsidRDefault="00C856B1"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t>ARV Stop</w:t>
            </w:r>
          </w:p>
        </w:tc>
        <w:tc>
          <w:tcPr>
            <w:tcW w:w="5103" w:type="dxa"/>
            <w:vAlign w:val="center"/>
          </w:tcPr>
          <w:p w:rsidR="00C856B1" w:rsidRDefault="00C856B1" w:rsidP="001101DD">
            <w:pPr>
              <w:rPr>
                <w:rFonts w:ascii="Times New Roman" w:hAnsi="Times New Roman" w:cs="Times New Roman"/>
                <w:sz w:val="24"/>
                <w:szCs w:val="24"/>
              </w:rPr>
            </w:pPr>
          </w:p>
        </w:tc>
        <w:tc>
          <w:tcPr>
            <w:tcW w:w="7307" w:type="dxa"/>
            <w:vAlign w:val="center"/>
          </w:tcPr>
          <w:p w:rsidR="00C856B1" w:rsidRDefault="00C856B1" w:rsidP="001101DD">
            <w:pPr>
              <w:rPr>
                <w:rFonts w:ascii="Times New Roman" w:hAnsi="Times New Roman" w:cs="Times New Roman"/>
                <w:sz w:val="24"/>
                <w:szCs w:val="24"/>
              </w:rPr>
            </w:pPr>
          </w:p>
        </w:tc>
      </w:tr>
      <w:tr w:rsidR="00C856B1" w:rsidTr="00AA17D4">
        <w:trPr>
          <w:trHeight w:val="454"/>
        </w:trPr>
        <w:tc>
          <w:tcPr>
            <w:tcW w:w="2376" w:type="dxa"/>
            <w:vAlign w:val="center"/>
          </w:tcPr>
          <w:p w:rsidR="00C856B1" w:rsidRPr="00C856B1" w:rsidRDefault="00C856B1"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t>Birth</w:t>
            </w:r>
          </w:p>
        </w:tc>
        <w:tc>
          <w:tcPr>
            <w:tcW w:w="5103" w:type="dxa"/>
            <w:vAlign w:val="center"/>
          </w:tcPr>
          <w:p w:rsidR="00C856B1" w:rsidRDefault="00990EAA" w:rsidP="00990EAA">
            <w:pPr>
              <w:jc w:val="center"/>
              <w:rPr>
                <w:rFonts w:ascii="Times New Roman" w:hAnsi="Times New Roman" w:cs="Times New Roman"/>
                <w:sz w:val="24"/>
                <w:szCs w:val="24"/>
              </w:rPr>
            </w:pPr>
            <w:r>
              <w:rPr>
                <w:rFonts w:ascii="Times New Roman" w:hAnsi="Times New Roman" w:cs="Times New Roman"/>
                <w:sz w:val="24"/>
                <w:szCs w:val="24"/>
              </w:rPr>
              <w:t>(no hazard)</w:t>
            </w:r>
          </w:p>
        </w:tc>
        <w:tc>
          <w:tcPr>
            <w:tcW w:w="7307" w:type="dxa"/>
            <w:vAlign w:val="center"/>
          </w:tcPr>
          <w:p w:rsidR="00C856B1" w:rsidRPr="00990EAA" w:rsidRDefault="00990EAA" w:rsidP="00990EAA">
            <w:pPr>
              <w:pStyle w:val="ListParagraph"/>
              <w:numPr>
                <w:ilvl w:val="0"/>
                <w:numId w:val="8"/>
              </w:numPr>
              <w:ind w:left="176" w:hanging="176"/>
              <w:rPr>
                <w:rFonts w:ascii="Times New Roman" w:hAnsi="Times New Roman" w:cs="Times New Roman"/>
                <w:sz w:val="24"/>
                <w:szCs w:val="24"/>
              </w:rPr>
            </w:pPr>
            <w:r>
              <w:rPr>
                <w:rFonts w:ascii="Times New Roman" w:hAnsi="Times New Roman" w:cs="Times New Roman"/>
                <w:sz w:val="24"/>
                <w:szCs w:val="24"/>
              </w:rPr>
              <w:t>Birth occurs approximately 9 months after conception, unless mother dies first</w:t>
            </w:r>
          </w:p>
        </w:tc>
      </w:tr>
      <w:tr w:rsidR="00C856B1" w:rsidTr="00AA17D4">
        <w:trPr>
          <w:trHeight w:val="454"/>
        </w:trPr>
        <w:tc>
          <w:tcPr>
            <w:tcW w:w="2376" w:type="dxa"/>
            <w:vAlign w:val="center"/>
          </w:tcPr>
          <w:p w:rsidR="00C856B1" w:rsidRPr="00C856B1" w:rsidRDefault="00C856B1"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t>Male Circumcision</w:t>
            </w:r>
          </w:p>
        </w:tc>
        <w:tc>
          <w:tcPr>
            <w:tcW w:w="5103" w:type="dxa"/>
            <w:vAlign w:val="center"/>
          </w:tcPr>
          <w:p w:rsidR="00C856B1" w:rsidRDefault="008119CE" w:rsidP="0013614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π</m:t>
                    </m:r>
                    <m:r>
                      <m:rPr>
                        <m:sty m:val="p"/>
                      </m:rPr>
                      <w:rPr>
                        <w:rFonts w:ascii="Cambria Math" w:hAnsi="Cambria Math" w:cs="Times New Roman"/>
                        <w:sz w:val="24"/>
                        <w:szCs w:val="24"/>
                      </w:rPr>
                      <m:t>γ</m:t>
                    </m:r>
                    <m:d>
                      <m:dPr>
                        <m:ctrlPr>
                          <w:rPr>
                            <w:rFonts w:ascii="Cambria Math" w:hAnsi="Cambria Math" w:cs="Times New Roman"/>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ctrlPr>
                              <w:rPr>
                                <w:rFonts w:ascii="Cambria Math" w:hAnsi="Cambria Math" w:cs="Times New Roman"/>
                                <w:sz w:val="24"/>
                                <w:szCs w:val="24"/>
                              </w:rPr>
                            </m:ctrlPr>
                          </m:num>
                          <m:den>
                            <m:r>
                              <w:rPr>
                                <w:rFonts w:ascii="Cambria Math" w:hAnsi="Cambria Math" w:cs="Times New Roman"/>
                                <w:sz w:val="24"/>
                                <w:szCs w:val="24"/>
                              </w:rPr>
                              <m:t>γ</m:t>
                            </m:r>
                          </m:den>
                        </m:f>
                        <m:r>
                          <w:rPr>
                            <w:rFonts w:ascii="Cambria Math" w:hAnsi="Cambria Math" w:cs="Times New Roman"/>
                            <w:sz w:val="24"/>
                            <w:szCs w:val="24"/>
                          </w:rPr>
                          <m:t>+1</m:t>
                        </m:r>
                        <m:ctrlPr>
                          <w:rPr>
                            <w:rFonts w:ascii="Cambria Math" w:hAnsi="Cambria Math" w:cs="Times New Roman"/>
                            <w:i/>
                            <w:sz w:val="24"/>
                            <w:szCs w:val="24"/>
                          </w:rPr>
                        </m:ctrlPr>
                      </m:e>
                    </m:d>
                  </m:den>
                </m:f>
                <m:r>
                  <w:rPr>
                    <w:rFonts w:ascii="Cambria Math" w:hAnsi="Cambria Math" w:cs="Times New Roman"/>
                    <w:sz w:val="24"/>
                    <w:szCs w:val="24"/>
                  </w:rPr>
                  <m:t xml:space="preserve"> </m:t>
                </m:r>
              </m:oMath>
            </m:oMathPara>
          </w:p>
        </w:tc>
        <w:tc>
          <w:tcPr>
            <w:tcW w:w="7307" w:type="dxa"/>
            <w:vAlign w:val="center"/>
          </w:tcPr>
          <w:p w:rsidR="00192F76" w:rsidRPr="00192F76" w:rsidRDefault="00192F76" w:rsidP="00915A4C">
            <w:pPr>
              <w:pStyle w:val="ListParagraph"/>
              <w:numPr>
                <w:ilvl w:val="0"/>
                <w:numId w:val="5"/>
              </w:numPr>
              <w:ind w:left="176" w:hanging="176"/>
              <w:rPr>
                <w:rFonts w:ascii="Times New Roman" w:hAnsi="Times New Roman" w:cs="Times New Roman"/>
                <w:sz w:val="24"/>
                <w:szCs w:val="24"/>
              </w:rPr>
            </w:pPr>
            <w:r>
              <w:rPr>
                <w:rFonts w:ascii="Times New Roman" w:hAnsi="Times New Roman" w:cs="Times New Roman"/>
                <w:sz w:val="24"/>
                <w:szCs w:val="24"/>
              </w:rPr>
              <w:t xml:space="preserve">Hazard of individual </w:t>
            </w:r>
            <w:r>
              <w:rPr>
                <w:rFonts w:ascii="Times New Roman" w:hAnsi="Times New Roman" w:cs="Times New Roman"/>
                <w:i/>
                <w:sz w:val="24"/>
                <w:szCs w:val="24"/>
              </w:rPr>
              <w:t>i</w:t>
            </w:r>
            <w:r>
              <w:rPr>
                <w:rFonts w:ascii="Times New Roman" w:hAnsi="Times New Roman" w:cs="Times New Roman"/>
                <w:sz w:val="24"/>
                <w:szCs w:val="24"/>
              </w:rPr>
              <w:t xml:space="preserve"> being circ</w:t>
            </w:r>
            <w:r w:rsidR="005E4A11">
              <w:rPr>
                <w:rFonts w:ascii="Times New Roman" w:hAnsi="Times New Roman" w:cs="Times New Roman"/>
                <w:sz w:val="24"/>
                <w:szCs w:val="24"/>
              </w:rPr>
              <w:t>umcised</w:t>
            </w:r>
          </w:p>
          <w:p w:rsidR="00C856B1" w:rsidRPr="00915A4C" w:rsidRDefault="00136145" w:rsidP="00915A4C">
            <w:pPr>
              <w:pStyle w:val="ListParagraph"/>
              <w:numPr>
                <w:ilvl w:val="0"/>
                <w:numId w:val="5"/>
              </w:numPr>
              <w:ind w:left="176" w:hanging="176"/>
              <w:rPr>
                <w:rFonts w:ascii="Times New Roman" w:hAnsi="Times New Roman" w:cs="Times New Roman"/>
                <w:sz w:val="24"/>
                <w:szCs w:val="24"/>
              </w:rPr>
            </w:pPr>
            <w:r w:rsidRPr="00915A4C">
              <w:rPr>
                <w:rFonts w:ascii="Times New Roman" w:hAnsi="Times New Roman" w:cs="Times New Roman"/>
                <w:i/>
                <w:sz w:val="24"/>
                <w:szCs w:val="24"/>
              </w:rPr>
              <w:t xml:space="preserve">x </w:t>
            </w:r>
            <w:r w:rsidRPr="00915A4C">
              <w:rPr>
                <w:rFonts w:ascii="Times New Roman" w:hAnsi="Times New Roman" w:cs="Times New Roman"/>
                <w:sz w:val="24"/>
                <w:szCs w:val="24"/>
              </w:rPr>
              <w:t>is the scaling factor</w:t>
            </w:r>
            <w:r w:rsidR="00BA1258" w:rsidRPr="00915A4C">
              <w:rPr>
                <w:rFonts w:ascii="Times New Roman" w:hAnsi="Times New Roman" w:cs="Times New Roman"/>
                <w:sz w:val="24"/>
                <w:szCs w:val="24"/>
              </w:rPr>
              <w:t xml:space="preserve"> (Cauchy distribution)</w:t>
            </w:r>
          </w:p>
          <w:p w:rsidR="00136145" w:rsidRPr="00915A4C" w:rsidRDefault="00136145" w:rsidP="00915A4C">
            <w:pPr>
              <w:pStyle w:val="ListParagraph"/>
              <w:numPr>
                <w:ilvl w:val="0"/>
                <w:numId w:val="5"/>
              </w:numPr>
              <w:ind w:left="176" w:hanging="176"/>
              <w:rPr>
                <w:rFonts w:ascii="Times New Roman" w:hAnsi="Times New Roman" w:cs="Times New Roman"/>
                <w:sz w:val="24"/>
                <w:szCs w:val="24"/>
              </w:rPr>
            </w:pPr>
            <m:oMath>
              <m:r>
                <w:rPr>
                  <w:rFonts w:ascii="Cambria Math" w:hAnsi="Cambria Math" w:cs="Times New Roman"/>
                  <w:sz w:val="24"/>
                  <w:szCs w:val="24"/>
                </w:rPr>
                <m:t>γ</m:t>
              </m:r>
            </m:oMath>
            <w:r w:rsidRPr="00915A4C">
              <w:rPr>
                <w:rFonts w:ascii="Times New Roman" w:eastAsiaTheme="minorEastAsia" w:hAnsi="Times New Roman" w:cs="Times New Roman"/>
                <w:i/>
                <w:sz w:val="24"/>
                <w:szCs w:val="24"/>
              </w:rPr>
              <w:t xml:space="preserve"> </w:t>
            </w:r>
            <w:r w:rsidRPr="00915A4C">
              <w:rPr>
                <w:rFonts w:ascii="Times New Roman" w:eastAsiaTheme="minorEastAsia" w:hAnsi="Times New Roman" w:cs="Times New Roman"/>
                <w:sz w:val="24"/>
                <w:szCs w:val="24"/>
              </w:rPr>
              <w:t>is the spread factor</w:t>
            </w:r>
            <w:r w:rsidR="00BA1258" w:rsidRPr="00915A4C">
              <w:rPr>
                <w:rFonts w:ascii="Times New Roman" w:eastAsiaTheme="minorEastAsia" w:hAnsi="Times New Roman" w:cs="Times New Roman"/>
                <w:sz w:val="24"/>
                <w:szCs w:val="24"/>
              </w:rPr>
              <w:t xml:space="preserve"> </w:t>
            </w:r>
            <w:r w:rsidR="00BA1258" w:rsidRPr="00915A4C">
              <w:rPr>
                <w:rFonts w:ascii="Times New Roman" w:hAnsi="Times New Roman" w:cs="Times New Roman"/>
                <w:sz w:val="24"/>
                <w:szCs w:val="24"/>
              </w:rPr>
              <w:t>(Cauchy distribution)</w:t>
            </w:r>
          </w:p>
          <w:p w:rsidR="00136145" w:rsidRPr="00915A4C" w:rsidRDefault="008119CE" w:rsidP="00915A4C">
            <w:pPr>
              <w:pStyle w:val="ListParagraph"/>
              <w:numPr>
                <w:ilvl w:val="0"/>
                <w:numId w:val="5"/>
              </w:numPr>
              <w:ind w:left="176" w:hanging="176"/>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oMath>
            <w:r w:rsidR="00136145" w:rsidRPr="00915A4C">
              <w:rPr>
                <w:rFonts w:ascii="Times New Roman" w:eastAsiaTheme="minorEastAsia" w:hAnsi="Times New Roman" w:cs="Times New Roman"/>
                <w:sz w:val="24"/>
                <w:szCs w:val="24"/>
              </w:rPr>
              <w:t xml:space="preserve"> is the peak age of circumcision</w:t>
            </w:r>
          </w:p>
          <w:p w:rsidR="00136145" w:rsidRPr="00915A4C" w:rsidRDefault="008119CE" w:rsidP="00915A4C">
            <w:pPr>
              <w:pStyle w:val="ListParagraph"/>
              <w:numPr>
                <w:ilvl w:val="0"/>
                <w:numId w:val="5"/>
              </w:numPr>
              <w:ind w:left="176" w:hanging="176"/>
              <w:rPr>
                <w:rFonts w:ascii="Times New Roman" w:eastAsiaTheme="minorEastAsia"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136145" w:rsidRPr="00915A4C">
              <w:rPr>
                <w:rFonts w:ascii="Times New Roman" w:eastAsiaTheme="minorEastAsia" w:hAnsi="Times New Roman" w:cs="Times New Roman"/>
                <w:sz w:val="24"/>
                <w:szCs w:val="24"/>
              </w:rPr>
              <w:t xml:space="preserve"> is the birth time of the individual </w:t>
            </w:r>
            <w:r w:rsidR="00136145" w:rsidRPr="00915A4C">
              <w:rPr>
                <w:rFonts w:ascii="Times New Roman" w:eastAsiaTheme="minorEastAsia" w:hAnsi="Times New Roman" w:cs="Times New Roman"/>
                <w:i/>
                <w:sz w:val="24"/>
                <w:szCs w:val="24"/>
              </w:rPr>
              <w:t>i</w:t>
            </w:r>
          </w:p>
        </w:tc>
      </w:tr>
      <w:tr w:rsidR="00C856B1" w:rsidTr="00AA17D4">
        <w:trPr>
          <w:trHeight w:val="454"/>
        </w:trPr>
        <w:tc>
          <w:tcPr>
            <w:tcW w:w="2376" w:type="dxa"/>
            <w:vAlign w:val="center"/>
          </w:tcPr>
          <w:p w:rsidR="00C856B1" w:rsidRPr="00C856B1" w:rsidRDefault="00C856B1"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t>Conception</w:t>
            </w:r>
          </w:p>
        </w:tc>
        <w:tc>
          <w:tcPr>
            <w:tcW w:w="5103" w:type="dxa"/>
            <w:vAlign w:val="center"/>
          </w:tcPr>
          <w:p w:rsidR="00C856B1" w:rsidRDefault="00C856B1" w:rsidP="001101DD">
            <w:pPr>
              <w:rPr>
                <w:rFonts w:ascii="Times New Roman" w:hAnsi="Times New Roman" w:cs="Times New Roman"/>
                <w:sz w:val="24"/>
                <w:szCs w:val="24"/>
              </w:rPr>
            </w:pPr>
          </w:p>
        </w:tc>
        <w:tc>
          <w:tcPr>
            <w:tcW w:w="7307" w:type="dxa"/>
            <w:vAlign w:val="center"/>
          </w:tcPr>
          <w:p w:rsidR="00915A4C" w:rsidRDefault="00915A4C" w:rsidP="00915A4C">
            <w:pPr>
              <w:rPr>
                <w:rFonts w:ascii="Times New Roman" w:hAnsi="Times New Roman" w:cs="Times New Roman"/>
                <w:sz w:val="24"/>
                <w:szCs w:val="24"/>
              </w:rPr>
            </w:pPr>
          </w:p>
        </w:tc>
      </w:tr>
      <w:tr w:rsidR="001101DD" w:rsidTr="00AA17D4">
        <w:trPr>
          <w:trHeight w:val="454"/>
        </w:trPr>
        <w:tc>
          <w:tcPr>
            <w:tcW w:w="2376" w:type="dxa"/>
            <w:vAlign w:val="center"/>
          </w:tcPr>
          <w:p w:rsidR="001101DD" w:rsidRPr="00C856B1" w:rsidRDefault="001101DD"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t>HIV Introduction</w:t>
            </w:r>
          </w:p>
        </w:tc>
        <w:tc>
          <w:tcPr>
            <w:tcW w:w="5103" w:type="dxa"/>
            <w:vAlign w:val="center"/>
          </w:tcPr>
          <w:p w:rsidR="001101DD" w:rsidRDefault="00087B88" w:rsidP="00087B88">
            <w:pPr>
              <w:jc w:val="center"/>
              <w:rPr>
                <w:rFonts w:ascii="Times New Roman" w:hAnsi="Times New Roman" w:cs="Times New Roman"/>
                <w:sz w:val="24"/>
                <w:szCs w:val="24"/>
              </w:rPr>
            </w:pPr>
            <w:r>
              <w:rPr>
                <w:rFonts w:ascii="Times New Roman" w:hAnsi="Times New Roman" w:cs="Times New Roman"/>
                <w:sz w:val="24"/>
                <w:szCs w:val="24"/>
              </w:rPr>
              <w:t>(no hazard)</w:t>
            </w:r>
          </w:p>
        </w:tc>
        <w:tc>
          <w:tcPr>
            <w:tcW w:w="7307" w:type="dxa"/>
            <w:vAlign w:val="center"/>
          </w:tcPr>
          <w:p w:rsidR="001101DD" w:rsidRDefault="001101DD" w:rsidP="001101DD">
            <w:pPr>
              <w:rPr>
                <w:rFonts w:ascii="Times New Roman" w:hAnsi="Times New Roman" w:cs="Times New Roman"/>
                <w:sz w:val="24"/>
                <w:szCs w:val="24"/>
              </w:rPr>
            </w:pPr>
            <w:bookmarkStart w:id="17" w:name="_GoBack"/>
            <w:bookmarkEnd w:id="17"/>
          </w:p>
        </w:tc>
      </w:tr>
      <w:tr w:rsidR="001101DD" w:rsidTr="00AA17D4">
        <w:trPr>
          <w:trHeight w:val="454"/>
        </w:trPr>
        <w:tc>
          <w:tcPr>
            <w:tcW w:w="2376" w:type="dxa"/>
            <w:vAlign w:val="center"/>
          </w:tcPr>
          <w:p w:rsidR="001101DD" w:rsidRPr="00C856B1" w:rsidRDefault="001101DD"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t>Formation</w:t>
            </w:r>
          </w:p>
        </w:tc>
        <w:tc>
          <w:tcPr>
            <w:tcW w:w="5103" w:type="dxa"/>
            <w:vAlign w:val="center"/>
          </w:tcPr>
          <w:p w:rsidR="001101DD" w:rsidRPr="00AA17D4" w:rsidRDefault="008119CE" w:rsidP="001101DD">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a+bx+cy+d</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z</m:t>
                        </m:r>
                      </m:e>
                    </m:func>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m-n-o</m:t>
                        </m:r>
                      </m:e>
                    </m:d>
                  </m:sup>
                </m:sSup>
              </m:oMath>
            </m:oMathPara>
          </w:p>
          <w:p w:rsidR="00AA17D4" w:rsidRDefault="00AA17D4" w:rsidP="001101DD">
            <w:pPr>
              <w:rPr>
                <w:rFonts w:ascii="Times New Roman" w:eastAsiaTheme="minorEastAsia" w:hAnsi="Times New Roman" w:cs="Times New Roman"/>
                <w:sz w:val="24"/>
                <w:szCs w:val="24"/>
              </w:rPr>
            </w:pPr>
          </w:p>
          <w:p w:rsidR="00AA17D4" w:rsidRPr="00AA17D4" w:rsidRDefault="00AA17D4" w:rsidP="00764ED8">
            <w:pPr>
              <w:rPr>
                <w:rFonts w:ascii="Times New Roman" w:hAnsi="Times New Roman" w:cs="Times New Roman"/>
                <w:sz w:val="24"/>
                <w:szCs w:val="24"/>
              </w:rPr>
            </w:pPr>
            <w:r>
              <w:rPr>
                <w:rFonts w:ascii="Times New Roman" w:eastAsiaTheme="minorEastAsia" w:hAnsi="Times New Roman" w:cs="Times New Roman"/>
                <w:sz w:val="24"/>
                <w:szCs w:val="24"/>
              </w:rPr>
              <w:t xml:space="preserve">(hazard of </w:t>
            </w:r>
            <w:r w:rsidR="00764ED8">
              <w:rPr>
                <w:rFonts w:ascii="Times New Roman" w:eastAsiaTheme="minorEastAsia" w:hAnsi="Times New Roman" w:cs="Times New Roman"/>
                <w:sz w:val="24"/>
                <w:szCs w:val="24"/>
              </w:rPr>
              <w:t>formation</w:t>
            </w:r>
            <w:r>
              <w:rPr>
                <w:rFonts w:ascii="Times New Roman" w:eastAsiaTheme="minorEastAsia" w:hAnsi="Times New Roman" w:cs="Times New Roman"/>
                <w:sz w:val="24"/>
                <w:szCs w:val="24"/>
              </w:rPr>
              <w:t xml:space="preserve"> between male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and female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w:p>
        </w:tc>
        <w:tc>
          <w:tcPr>
            <w:tcW w:w="7307" w:type="dxa"/>
            <w:vAlign w:val="center"/>
          </w:tcPr>
          <w:p w:rsidR="00087B88" w:rsidRPr="00087B88" w:rsidRDefault="00087B88" w:rsidP="00915A4C">
            <w:pPr>
              <w:pStyle w:val="ListParagraph"/>
              <w:numPr>
                <w:ilvl w:val="0"/>
                <w:numId w:val="4"/>
              </w:numPr>
              <w:autoSpaceDE w:val="0"/>
              <w:autoSpaceDN w:val="0"/>
              <w:adjustRightInd w:val="0"/>
              <w:ind w:left="176" w:hanging="142"/>
              <w:rPr>
                <w:rFonts w:ascii="Times New Roman" w:hAnsi="Times New Roman" w:cs="Times New Roman"/>
                <w:sz w:val="24"/>
                <w:szCs w:val="24"/>
              </w:rPr>
            </w:pPr>
            <w:r>
              <w:rPr>
                <w:rFonts w:ascii="Times New Roman" w:hAnsi="Times New Roman" w:cs="Times New Roman"/>
                <w:sz w:val="24"/>
                <w:szCs w:val="24"/>
              </w:rPr>
              <w:t xml:space="preserve">The hazard of forming a relationship between individual </w:t>
            </w:r>
            <w:r>
              <w:rPr>
                <w:rFonts w:ascii="Times New Roman" w:hAnsi="Times New Roman" w:cs="Times New Roman"/>
                <w:i/>
                <w:sz w:val="24"/>
                <w:szCs w:val="24"/>
              </w:rPr>
              <w:t xml:space="preserve">i </w:t>
            </w:r>
            <w:r>
              <w:rPr>
                <w:rFonts w:ascii="Times New Roman" w:hAnsi="Times New Roman" w:cs="Times New Roman"/>
                <w:sz w:val="24"/>
                <w:szCs w:val="24"/>
              </w:rPr>
              <w:t xml:space="preserve">and individual </w:t>
            </w:r>
            <w:r>
              <w:rPr>
                <w:rFonts w:ascii="Times New Roman" w:hAnsi="Times New Roman" w:cs="Times New Roman"/>
                <w:i/>
                <w:sz w:val="24"/>
                <w:szCs w:val="24"/>
              </w:rPr>
              <w:t>j</w:t>
            </w:r>
            <w:r w:rsidR="005E4A11">
              <w:rPr>
                <w:rFonts w:ascii="Times New Roman" w:hAnsi="Times New Roman" w:cs="Times New Roman"/>
                <w:i/>
                <w:sz w:val="24"/>
                <w:szCs w:val="24"/>
              </w:rPr>
              <w:t xml:space="preserve"> </w:t>
            </w:r>
          </w:p>
          <w:p w:rsidR="001101DD" w:rsidRPr="00915A4C" w:rsidRDefault="001101DD" w:rsidP="00915A4C">
            <w:pPr>
              <w:pStyle w:val="ListParagraph"/>
              <w:numPr>
                <w:ilvl w:val="0"/>
                <w:numId w:val="4"/>
              </w:numPr>
              <w:autoSpaceDE w:val="0"/>
              <w:autoSpaceDN w:val="0"/>
              <w:adjustRightInd w:val="0"/>
              <w:ind w:left="176" w:hanging="142"/>
              <w:rPr>
                <w:rFonts w:ascii="Times New Roman" w:hAnsi="Times New Roman" w:cs="Times New Roman"/>
                <w:sz w:val="24"/>
                <w:szCs w:val="24"/>
              </w:rPr>
            </w:pPr>
            <w:r w:rsidRPr="00915A4C">
              <w:rPr>
                <w:rFonts w:ascii="Times New Roman" w:hAnsi="Times New Roman" w:cs="Times New Roman"/>
                <w:i/>
                <w:sz w:val="24"/>
                <w:szCs w:val="24"/>
              </w:rPr>
              <w:t>x</w:t>
            </w:r>
            <w:r w:rsidRPr="00915A4C">
              <w:rPr>
                <w:rFonts w:ascii="Times New Roman" w:hAnsi="Times New Roman" w:cs="Times New Roman"/>
                <w:sz w:val="24"/>
                <w:szCs w:val="24"/>
              </w:rPr>
              <w:t xml:space="preserve"> is the combined number of current relations,</w:t>
            </w:r>
          </w:p>
          <w:p w:rsidR="001101DD" w:rsidRPr="00915A4C" w:rsidRDefault="001101DD" w:rsidP="00915A4C">
            <w:pPr>
              <w:pStyle w:val="ListParagraph"/>
              <w:numPr>
                <w:ilvl w:val="0"/>
                <w:numId w:val="4"/>
              </w:numPr>
              <w:autoSpaceDE w:val="0"/>
              <w:autoSpaceDN w:val="0"/>
              <w:adjustRightInd w:val="0"/>
              <w:ind w:left="176" w:hanging="142"/>
              <w:rPr>
                <w:rFonts w:ascii="Times New Roman" w:hAnsi="Times New Roman" w:cs="Times New Roman"/>
                <w:sz w:val="24"/>
                <w:szCs w:val="24"/>
              </w:rPr>
            </w:pPr>
            <w:r w:rsidRPr="00915A4C">
              <w:rPr>
                <w:rFonts w:ascii="Times New Roman" w:hAnsi="Times New Roman" w:cs="Times New Roman"/>
                <w:i/>
                <w:sz w:val="24"/>
                <w:szCs w:val="24"/>
              </w:rPr>
              <w:t>y</w:t>
            </w:r>
            <w:r w:rsidRPr="00915A4C">
              <w:rPr>
                <w:rFonts w:ascii="Times New Roman" w:hAnsi="Times New Roman" w:cs="Times New Roman"/>
                <w:sz w:val="24"/>
                <w:szCs w:val="24"/>
              </w:rPr>
              <w:t xml:space="preserve"> is the mean age of the couple,</w:t>
            </w:r>
          </w:p>
          <w:p w:rsidR="001101DD" w:rsidRPr="00915A4C" w:rsidRDefault="001101DD" w:rsidP="00915A4C">
            <w:pPr>
              <w:pStyle w:val="ListParagraph"/>
              <w:numPr>
                <w:ilvl w:val="0"/>
                <w:numId w:val="4"/>
              </w:numPr>
              <w:autoSpaceDE w:val="0"/>
              <w:autoSpaceDN w:val="0"/>
              <w:adjustRightInd w:val="0"/>
              <w:ind w:left="176" w:hanging="142"/>
              <w:rPr>
                <w:rFonts w:ascii="Times New Roman" w:hAnsi="Times New Roman" w:cs="Times New Roman"/>
                <w:sz w:val="24"/>
                <w:szCs w:val="24"/>
              </w:rPr>
            </w:pPr>
            <w:r w:rsidRPr="00915A4C">
              <w:rPr>
                <w:rFonts w:ascii="Times New Roman" w:hAnsi="Times New Roman" w:cs="Times New Roman"/>
                <w:i/>
                <w:sz w:val="24"/>
                <w:szCs w:val="24"/>
              </w:rPr>
              <w:t>z</w:t>
            </w:r>
            <w:r w:rsidRPr="00915A4C">
              <w:rPr>
                <w:rFonts w:ascii="Times New Roman" w:hAnsi="Times New Roman" w:cs="Times New Roman"/>
                <w:sz w:val="24"/>
                <w:szCs w:val="24"/>
              </w:rPr>
              <w:t xml:space="preserve"> is the time since last change in relationship status (the last time either the male or female was an actor in a formation or dissolution event), </w:t>
            </w:r>
          </w:p>
          <w:p w:rsidR="001101DD" w:rsidRPr="00915A4C" w:rsidRDefault="001101DD" w:rsidP="00915A4C">
            <w:pPr>
              <w:pStyle w:val="ListParagraph"/>
              <w:numPr>
                <w:ilvl w:val="0"/>
                <w:numId w:val="4"/>
              </w:numPr>
              <w:autoSpaceDE w:val="0"/>
              <w:autoSpaceDN w:val="0"/>
              <w:adjustRightInd w:val="0"/>
              <w:ind w:left="176" w:hanging="142"/>
              <w:rPr>
                <w:rFonts w:ascii="Times New Roman" w:hAnsi="Times New Roman" w:cs="Times New Roman"/>
                <w:sz w:val="24"/>
                <w:szCs w:val="24"/>
              </w:rPr>
            </w:pPr>
            <w:r w:rsidRPr="00915A4C">
              <w:rPr>
                <w:rFonts w:ascii="Times New Roman" w:hAnsi="Times New Roman" w:cs="Times New Roman"/>
                <w:i/>
                <w:sz w:val="24"/>
                <w:szCs w:val="24"/>
              </w:rPr>
              <w:t>m</w:t>
            </w:r>
            <w:r w:rsidRPr="00915A4C">
              <w:rPr>
                <w:rFonts w:ascii="Times New Roman" w:hAnsi="Times New Roman" w:cs="Times New Roman"/>
                <w:sz w:val="24"/>
                <w:szCs w:val="24"/>
              </w:rPr>
              <w:t xml:space="preserve"> is the male age, </w:t>
            </w:r>
          </w:p>
          <w:p w:rsidR="001101DD" w:rsidRPr="00915A4C" w:rsidRDefault="001101DD" w:rsidP="00915A4C">
            <w:pPr>
              <w:pStyle w:val="ListParagraph"/>
              <w:numPr>
                <w:ilvl w:val="0"/>
                <w:numId w:val="4"/>
              </w:numPr>
              <w:autoSpaceDE w:val="0"/>
              <w:autoSpaceDN w:val="0"/>
              <w:adjustRightInd w:val="0"/>
              <w:ind w:left="176" w:hanging="142"/>
              <w:rPr>
                <w:rFonts w:ascii="Times New Roman" w:hAnsi="Times New Roman" w:cs="Times New Roman"/>
                <w:sz w:val="24"/>
                <w:szCs w:val="24"/>
              </w:rPr>
            </w:pPr>
            <w:r w:rsidRPr="00915A4C">
              <w:rPr>
                <w:rFonts w:ascii="Times New Roman" w:hAnsi="Times New Roman" w:cs="Times New Roman"/>
                <w:i/>
                <w:sz w:val="24"/>
                <w:szCs w:val="24"/>
              </w:rPr>
              <w:lastRenderedPageBreak/>
              <w:t xml:space="preserve">f </w:t>
            </w:r>
            <w:r w:rsidRPr="00915A4C">
              <w:rPr>
                <w:rFonts w:ascii="Times New Roman" w:hAnsi="Times New Roman" w:cs="Times New Roman"/>
                <w:sz w:val="24"/>
                <w:szCs w:val="24"/>
              </w:rPr>
              <w:t xml:space="preserve">is the female age, </w:t>
            </w:r>
          </w:p>
          <w:p w:rsidR="001101DD" w:rsidRPr="00915A4C" w:rsidRDefault="001101DD" w:rsidP="00915A4C">
            <w:pPr>
              <w:pStyle w:val="ListParagraph"/>
              <w:numPr>
                <w:ilvl w:val="0"/>
                <w:numId w:val="4"/>
              </w:numPr>
              <w:autoSpaceDE w:val="0"/>
              <w:autoSpaceDN w:val="0"/>
              <w:adjustRightInd w:val="0"/>
              <w:ind w:left="176" w:hanging="142"/>
              <w:rPr>
                <w:rFonts w:ascii="Times New Roman" w:eastAsia="Calibri" w:hAnsi="Times New Roman" w:cs="Times New Roman"/>
                <w:sz w:val="24"/>
                <w:szCs w:val="24"/>
              </w:rPr>
            </w:pPr>
            <w:r w:rsidRPr="00915A4C">
              <w:rPr>
                <w:rFonts w:ascii="Times New Roman" w:hAnsi="Times New Roman" w:cs="Times New Roman"/>
                <w:i/>
                <w:sz w:val="24"/>
                <w:szCs w:val="24"/>
              </w:rPr>
              <w:t>o</w:t>
            </w:r>
            <w:r w:rsidRPr="00915A4C">
              <w:rPr>
                <w:rFonts w:ascii="Times New Roman" w:hAnsi="Times New Roman" w:cs="Times New Roman"/>
                <w:sz w:val="24"/>
                <w:szCs w:val="24"/>
              </w:rPr>
              <w:t xml:space="preserve"> is the preferred age </w:t>
            </w:r>
            <w:r w:rsidR="008E0C13" w:rsidRPr="00915A4C">
              <w:rPr>
                <w:rFonts w:ascii="Times New Roman" w:hAnsi="Times New Roman" w:cs="Times New Roman"/>
                <w:sz w:val="24"/>
                <w:szCs w:val="24"/>
              </w:rPr>
              <w:t>difference</w:t>
            </w:r>
            <w:r w:rsidRPr="00915A4C">
              <w:rPr>
                <w:rFonts w:ascii="Times New Roman" w:hAnsi="Times New Roman" w:cs="Times New Roman"/>
                <w:sz w:val="24"/>
                <w:szCs w:val="24"/>
              </w:rPr>
              <w:t xml:space="preserve">. </w:t>
            </w:r>
          </w:p>
        </w:tc>
      </w:tr>
      <w:tr w:rsidR="001101DD" w:rsidTr="00AA17D4">
        <w:trPr>
          <w:trHeight w:val="454"/>
        </w:trPr>
        <w:tc>
          <w:tcPr>
            <w:tcW w:w="2376" w:type="dxa"/>
            <w:vAlign w:val="center"/>
          </w:tcPr>
          <w:p w:rsidR="001101DD" w:rsidRPr="00C856B1" w:rsidRDefault="001101DD"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lastRenderedPageBreak/>
              <w:t>Dissolution</w:t>
            </w:r>
          </w:p>
        </w:tc>
        <w:tc>
          <w:tcPr>
            <w:tcW w:w="5103" w:type="dxa"/>
            <w:vAlign w:val="center"/>
          </w:tcPr>
          <w:p w:rsidR="001101DD" w:rsidRDefault="001101DD" w:rsidP="008E0C13">
            <w:pPr>
              <w:jc w:val="center"/>
              <w:rPr>
                <w:rFonts w:ascii="Times New Roman" w:hAnsi="Times New Roman" w:cs="Times New Roman"/>
                <w:sz w:val="24"/>
                <w:szCs w:val="24"/>
              </w:rPr>
            </w:pPr>
            <w:r>
              <w:rPr>
                <w:rFonts w:ascii="Times New Roman" w:hAnsi="Times New Roman" w:cs="Times New Roman"/>
                <w:sz w:val="24"/>
                <w:szCs w:val="24"/>
              </w:rPr>
              <w:t>(same as above)</w:t>
            </w:r>
          </w:p>
        </w:tc>
        <w:tc>
          <w:tcPr>
            <w:tcW w:w="7307" w:type="dxa"/>
            <w:vAlign w:val="center"/>
          </w:tcPr>
          <w:p w:rsidR="001101DD" w:rsidRDefault="008E0C13" w:rsidP="001101DD">
            <w:pPr>
              <w:rPr>
                <w:rFonts w:ascii="Times New Roman" w:hAnsi="Times New Roman" w:cs="Times New Roman"/>
                <w:sz w:val="24"/>
                <w:szCs w:val="24"/>
              </w:rPr>
            </w:pPr>
            <w:r>
              <w:rPr>
                <w:rFonts w:ascii="Times New Roman" w:hAnsi="Times New Roman" w:cs="Times New Roman"/>
                <w:sz w:val="24"/>
                <w:szCs w:val="24"/>
              </w:rPr>
              <w:t>(same as above)</w:t>
            </w:r>
          </w:p>
        </w:tc>
      </w:tr>
      <w:tr w:rsidR="001101DD" w:rsidTr="00AA17D4">
        <w:trPr>
          <w:trHeight w:val="454"/>
        </w:trPr>
        <w:tc>
          <w:tcPr>
            <w:tcW w:w="2376" w:type="dxa"/>
            <w:vAlign w:val="center"/>
          </w:tcPr>
          <w:p w:rsidR="001101DD" w:rsidRPr="00C856B1" w:rsidRDefault="001101DD"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t>MTCT Transmission</w:t>
            </w:r>
          </w:p>
        </w:tc>
        <w:tc>
          <w:tcPr>
            <w:tcW w:w="5103" w:type="dxa"/>
            <w:vAlign w:val="center"/>
          </w:tcPr>
          <w:p w:rsidR="001101DD" w:rsidRDefault="001101DD" w:rsidP="001101DD">
            <w:pPr>
              <w:rPr>
                <w:rFonts w:ascii="Times New Roman" w:hAnsi="Times New Roman" w:cs="Times New Roman"/>
                <w:sz w:val="24"/>
                <w:szCs w:val="24"/>
              </w:rPr>
            </w:pPr>
          </w:p>
        </w:tc>
        <w:tc>
          <w:tcPr>
            <w:tcW w:w="7307" w:type="dxa"/>
            <w:vAlign w:val="center"/>
          </w:tcPr>
          <w:p w:rsidR="001101DD" w:rsidRDefault="001101DD" w:rsidP="001101DD">
            <w:pPr>
              <w:rPr>
                <w:rFonts w:ascii="Times New Roman" w:hAnsi="Times New Roman" w:cs="Times New Roman"/>
                <w:sz w:val="24"/>
                <w:szCs w:val="24"/>
              </w:rPr>
            </w:pPr>
          </w:p>
        </w:tc>
      </w:tr>
      <w:tr w:rsidR="001101DD" w:rsidTr="00AA17D4">
        <w:trPr>
          <w:trHeight w:val="454"/>
        </w:trPr>
        <w:tc>
          <w:tcPr>
            <w:tcW w:w="2376" w:type="dxa"/>
            <w:vAlign w:val="center"/>
          </w:tcPr>
          <w:p w:rsidR="001101DD" w:rsidRPr="00C856B1" w:rsidRDefault="001101DD"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t>Non-AIDS Mortality</w:t>
            </w:r>
          </w:p>
        </w:tc>
        <w:tc>
          <w:tcPr>
            <w:tcW w:w="5103" w:type="dxa"/>
            <w:vAlign w:val="center"/>
          </w:tcPr>
          <w:p w:rsidR="001101DD" w:rsidRDefault="001101DD" w:rsidP="001101DD">
            <w:pPr>
              <w:rPr>
                <w:rFonts w:ascii="Times New Roman" w:hAnsi="Times New Roman" w:cs="Times New Roman"/>
                <w:sz w:val="24"/>
                <w:szCs w:val="24"/>
              </w:rPr>
            </w:pPr>
          </w:p>
        </w:tc>
        <w:tc>
          <w:tcPr>
            <w:tcW w:w="7307" w:type="dxa"/>
            <w:vAlign w:val="center"/>
          </w:tcPr>
          <w:p w:rsidR="001101DD" w:rsidRDefault="001101DD" w:rsidP="001101DD">
            <w:pPr>
              <w:rPr>
                <w:rFonts w:ascii="Times New Roman" w:hAnsi="Times New Roman" w:cs="Times New Roman"/>
                <w:sz w:val="24"/>
                <w:szCs w:val="24"/>
              </w:rPr>
            </w:pPr>
          </w:p>
        </w:tc>
      </w:tr>
      <w:tr w:rsidR="001101DD" w:rsidTr="00AA17D4">
        <w:trPr>
          <w:trHeight w:val="454"/>
        </w:trPr>
        <w:tc>
          <w:tcPr>
            <w:tcW w:w="2376" w:type="dxa"/>
            <w:vAlign w:val="center"/>
          </w:tcPr>
          <w:p w:rsidR="001101DD" w:rsidRPr="00C856B1" w:rsidRDefault="001101DD"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t>HIV Test</w:t>
            </w:r>
          </w:p>
        </w:tc>
        <w:tc>
          <w:tcPr>
            <w:tcW w:w="5103" w:type="dxa"/>
            <w:vAlign w:val="center"/>
          </w:tcPr>
          <w:p w:rsidR="001101DD" w:rsidRDefault="001101DD" w:rsidP="001101DD">
            <w:pPr>
              <w:rPr>
                <w:rFonts w:ascii="Times New Roman" w:hAnsi="Times New Roman" w:cs="Times New Roman"/>
                <w:sz w:val="24"/>
                <w:szCs w:val="24"/>
              </w:rPr>
            </w:pPr>
          </w:p>
        </w:tc>
        <w:tc>
          <w:tcPr>
            <w:tcW w:w="7307" w:type="dxa"/>
            <w:vAlign w:val="center"/>
          </w:tcPr>
          <w:p w:rsidR="001101DD" w:rsidRDefault="001101DD" w:rsidP="001101DD">
            <w:pPr>
              <w:rPr>
                <w:rFonts w:ascii="Times New Roman" w:hAnsi="Times New Roman" w:cs="Times New Roman"/>
                <w:sz w:val="24"/>
                <w:szCs w:val="24"/>
              </w:rPr>
            </w:pPr>
          </w:p>
        </w:tc>
      </w:tr>
      <w:tr w:rsidR="001101DD" w:rsidTr="00AA17D4">
        <w:trPr>
          <w:trHeight w:val="454"/>
        </w:trPr>
        <w:tc>
          <w:tcPr>
            <w:tcW w:w="2376" w:type="dxa"/>
            <w:vAlign w:val="center"/>
          </w:tcPr>
          <w:p w:rsidR="001101DD" w:rsidRPr="00C856B1" w:rsidRDefault="001101DD" w:rsidP="008E0C13">
            <w:pPr>
              <w:ind w:left="360" w:hanging="360"/>
              <w:rPr>
                <w:rFonts w:ascii="Times New Roman" w:hAnsi="Times New Roman" w:cs="Times New Roman"/>
                <w:sz w:val="24"/>
                <w:szCs w:val="24"/>
              </w:rPr>
            </w:pPr>
            <w:r w:rsidRPr="00C856B1">
              <w:rPr>
                <w:rFonts w:ascii="Times New Roman" w:hAnsi="Times New Roman" w:cs="Times New Roman"/>
                <w:sz w:val="24"/>
                <w:szCs w:val="24"/>
              </w:rPr>
              <w:t>HIV Transmission</w:t>
            </w:r>
          </w:p>
        </w:tc>
        <w:tc>
          <w:tcPr>
            <w:tcW w:w="5103" w:type="dxa"/>
            <w:vAlign w:val="center"/>
          </w:tcPr>
          <w:p w:rsidR="00087B88" w:rsidRPr="00087B88" w:rsidRDefault="008119CE" w:rsidP="00087B88">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rsidR="001101DD" w:rsidRDefault="008119CE" w:rsidP="00087B88">
            <w:pPr>
              <w:ind w:left="1310" w:hanging="1310"/>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e>
              </m:d>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C</m:t>
                  </m:r>
                </m:e>
              </m:d>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M</m:t>
                  </m:r>
                </m:e>
              </m:d>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A</m:t>
                  </m:r>
                </m:e>
              </m:d>
            </m:oMath>
            <w:r w:rsidR="00AA17D4">
              <w:rPr>
                <w:rFonts w:ascii="Times New Roman" w:eastAsiaTheme="minorEastAsia" w:hAnsi="Times New Roman" w:cs="Times New Roman"/>
                <w:sz w:val="24"/>
                <w:szCs w:val="24"/>
              </w:rPr>
              <w:t xml:space="preserve"> </w:t>
            </w:r>
          </w:p>
        </w:tc>
        <w:tc>
          <w:tcPr>
            <w:tcW w:w="7307" w:type="dxa"/>
            <w:vAlign w:val="center"/>
          </w:tcPr>
          <w:p w:rsidR="00087B88" w:rsidRDefault="00087B88" w:rsidP="00915A4C">
            <w:pPr>
              <w:pStyle w:val="ListParagraph"/>
              <w:numPr>
                <w:ilvl w:val="0"/>
                <w:numId w:val="3"/>
              </w:numPr>
              <w:ind w:left="176" w:hanging="142"/>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hazard of transmission from individual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to individual </w:t>
            </w:r>
            <w:r>
              <w:rPr>
                <w:rFonts w:ascii="Times New Roman" w:eastAsiaTheme="minorEastAsia" w:hAnsi="Times New Roman" w:cs="Times New Roman"/>
                <w:i/>
                <w:sz w:val="24"/>
                <w:szCs w:val="24"/>
              </w:rPr>
              <w:t xml:space="preserve">j </w:t>
            </w:r>
          </w:p>
          <w:p w:rsidR="001101DD" w:rsidRPr="00915A4C" w:rsidRDefault="002F6CC6" w:rsidP="00915A4C">
            <w:pPr>
              <w:pStyle w:val="ListParagraph"/>
              <w:numPr>
                <w:ilvl w:val="0"/>
                <w:numId w:val="3"/>
              </w:numPr>
              <w:ind w:left="176" w:hanging="142"/>
              <w:rPr>
                <w:rFonts w:ascii="Times New Roman" w:eastAsiaTheme="minorEastAsia" w:hAnsi="Times New Roman" w:cs="Times New Roman"/>
                <w:sz w:val="24"/>
                <w:szCs w:val="24"/>
              </w:rPr>
            </w:pPr>
            <m:oMath>
              <m:r>
                <w:rPr>
                  <w:rFonts w:ascii="Cambria Math" w:hAnsi="Cambria Math" w:cs="Times New Roman"/>
                  <w:sz w:val="24"/>
                  <w:szCs w:val="24"/>
                </w:rPr>
                <m:t>α</m:t>
              </m:r>
            </m:oMath>
            <w:r w:rsidRPr="00915A4C">
              <w:rPr>
                <w:rFonts w:ascii="Times New Roman" w:eastAsiaTheme="minorEastAsia" w:hAnsi="Times New Roman" w:cs="Times New Roman"/>
                <w:sz w:val="24"/>
                <w:szCs w:val="24"/>
              </w:rPr>
              <w:t xml:space="preserve"> is the “baseline” </w:t>
            </w:r>
            <w:r w:rsidR="00AA17D4" w:rsidRPr="00915A4C">
              <w:rPr>
                <w:rFonts w:ascii="Times New Roman" w:eastAsiaTheme="minorEastAsia" w:hAnsi="Times New Roman" w:cs="Times New Roman"/>
                <w:sz w:val="24"/>
                <w:szCs w:val="24"/>
              </w:rPr>
              <w:t>hazard</w:t>
            </w:r>
            <w:r w:rsidRPr="00915A4C">
              <w:rPr>
                <w:rFonts w:ascii="Times New Roman" w:eastAsiaTheme="minorEastAsia" w:hAnsi="Times New Roman" w:cs="Times New Roman"/>
                <w:sz w:val="24"/>
                <w:szCs w:val="24"/>
              </w:rPr>
              <w:t xml:space="preserve"> of transmission within a couple that is not using condoms, where the infected partner is in the chronic stage of HIV infection and not on ARVs, and, in the case of the male partner being infected, the male</w:t>
            </w:r>
            <w:r w:rsidR="00AA17D4" w:rsidRPr="00915A4C">
              <w:rPr>
                <w:rFonts w:ascii="Times New Roman" w:eastAsiaTheme="minorEastAsia" w:hAnsi="Times New Roman" w:cs="Times New Roman"/>
                <w:sz w:val="24"/>
                <w:szCs w:val="24"/>
              </w:rPr>
              <w:t xml:space="preserve"> is not circumcised,</w:t>
            </w:r>
          </w:p>
          <w:p w:rsidR="002F6CC6" w:rsidRPr="00915A4C" w:rsidRDefault="008119CE" w:rsidP="00915A4C">
            <w:pPr>
              <w:pStyle w:val="ListParagraph"/>
              <w:numPr>
                <w:ilvl w:val="0"/>
                <w:numId w:val="3"/>
              </w:numPr>
              <w:ind w:left="176" w:hanging="142"/>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sidR="00AA17D4" w:rsidRPr="00915A4C">
              <w:rPr>
                <w:rFonts w:ascii="Times New Roman" w:eastAsiaTheme="minorEastAsia" w:hAnsi="Times New Roman" w:cs="Times New Roman"/>
                <w:sz w:val="24"/>
                <w:szCs w:val="24"/>
              </w:rPr>
              <w:t xml:space="preserve"> are values to augment the baseline hazard in the case that the infected partner is in the acute or late stage of infection, as indicated by the indicator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oMath>
            <w:r w:rsidR="00AA17D4" w:rsidRPr="00915A4C">
              <w:rPr>
                <w:rFonts w:ascii="Times New Roman" w:eastAsiaTheme="minorEastAsia" w:hAnsi="Times New Roman" w:cs="Times New Roman"/>
                <w:sz w:val="24"/>
                <w:szCs w:val="24"/>
              </w:rPr>
              <w:t>,</w:t>
            </w:r>
          </w:p>
          <w:p w:rsidR="002F6CC6" w:rsidRPr="00087B88" w:rsidRDefault="008119CE" w:rsidP="002F6CC6">
            <w:pPr>
              <w:pStyle w:val="ListParagraph"/>
              <w:numPr>
                <w:ilvl w:val="0"/>
                <w:numId w:val="3"/>
              </w:numPr>
              <w:ind w:left="176" w:hanging="142"/>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β</m:t>
                  </m:r>
                  <m:ctrlPr>
                    <w:rPr>
                      <w:rFonts w:ascii="Cambria Math" w:eastAsiaTheme="minorEastAsia" w:hAnsi="Cambria Math" w:cs="Times New Roman"/>
                      <w:i/>
                      <w:sz w:val="24"/>
                      <w:szCs w:val="24"/>
                    </w:rPr>
                  </m:ctrlPr>
                </m:e>
                <m:sub>
                  <m:r>
                    <m:rPr>
                      <m:sty m:val="p"/>
                    </m:rP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oMath>
            <w:r w:rsidR="00915A4C" w:rsidRPr="00915A4C">
              <w:rPr>
                <w:rFonts w:ascii="Times New Roman" w:eastAsiaTheme="minorEastAsia" w:hAnsi="Times New Roman" w:cs="Times New Roman"/>
                <w:sz w:val="24"/>
                <w:szCs w:val="24"/>
              </w:rPr>
              <w:t xml:space="preserve"> are the amount infectiousness is decreased by if individual </w:t>
            </w:r>
            <w:r w:rsidR="00915A4C" w:rsidRPr="00915A4C">
              <w:rPr>
                <w:rFonts w:ascii="Times New Roman" w:eastAsiaTheme="minorEastAsia" w:hAnsi="Times New Roman" w:cs="Times New Roman"/>
                <w:i/>
                <w:sz w:val="24"/>
                <w:szCs w:val="24"/>
              </w:rPr>
              <w:t>i</w:t>
            </w:r>
            <w:r w:rsidR="00915A4C" w:rsidRPr="00915A4C">
              <w:rPr>
                <w:rFonts w:ascii="Times New Roman" w:eastAsiaTheme="minorEastAsia" w:hAnsi="Times New Roman" w:cs="Times New Roman"/>
                <w:sz w:val="24"/>
                <w:szCs w:val="24"/>
              </w:rPr>
              <w:t xml:space="preserve"> uses condoms, is circumcised, or is on ARV respectively which is indicated by the indicator variables </w:t>
            </w:r>
            <w:r w:rsidR="00915A4C" w:rsidRPr="00915A4C">
              <w:rPr>
                <w:rFonts w:ascii="Times New Roman" w:eastAsiaTheme="minorEastAsia" w:hAnsi="Times New Roman" w:cs="Times New Roman"/>
                <w:i/>
                <w:sz w:val="24"/>
                <w:szCs w:val="24"/>
              </w:rPr>
              <w:t xml:space="preserve">C, M, </w:t>
            </w:r>
            <w:r w:rsidR="00915A4C" w:rsidRPr="00915A4C">
              <w:rPr>
                <w:rFonts w:ascii="Times New Roman" w:eastAsiaTheme="minorEastAsia" w:hAnsi="Times New Roman" w:cs="Times New Roman"/>
                <w:sz w:val="24"/>
                <w:szCs w:val="24"/>
              </w:rPr>
              <w:t xml:space="preserve">and </w:t>
            </w:r>
            <w:r w:rsidR="00915A4C" w:rsidRPr="00915A4C">
              <w:rPr>
                <w:rFonts w:ascii="Times New Roman" w:eastAsiaTheme="minorEastAsia" w:hAnsi="Times New Roman" w:cs="Times New Roman"/>
                <w:i/>
                <w:sz w:val="24"/>
                <w:szCs w:val="24"/>
              </w:rPr>
              <w:t>A</w:t>
            </w:r>
            <w:r w:rsidR="00915A4C" w:rsidRPr="00915A4C">
              <w:rPr>
                <w:rFonts w:ascii="Times New Roman" w:eastAsiaTheme="minorEastAsia" w:hAnsi="Times New Roman" w:cs="Times New Roman"/>
                <w:sz w:val="24"/>
                <w:szCs w:val="24"/>
              </w:rPr>
              <w:t xml:space="preserve"> respectively. </w:t>
            </w:r>
          </w:p>
        </w:tc>
      </w:tr>
    </w:tbl>
    <w:p w:rsidR="004105E7" w:rsidRDefault="00087B88" w:rsidP="004105E7">
      <w:bookmarkStart w:id="18" w:name="_Ref338154836"/>
      <w:r>
        <w:t xml:space="preserve">Table </w:t>
      </w:r>
      <w:r w:rsidR="008119CE">
        <w:fldChar w:fldCharType="begin"/>
      </w:r>
      <w:r w:rsidR="008119CE">
        <w:instrText xml:space="preserve"> SEQ Table \* ARABIC </w:instrText>
      </w:r>
      <w:r w:rsidR="008119CE">
        <w:fldChar w:fldCharType="separate"/>
      </w:r>
      <w:r>
        <w:rPr>
          <w:noProof/>
        </w:rPr>
        <w:t>1</w:t>
      </w:r>
      <w:r w:rsidR="008119CE">
        <w:rPr>
          <w:noProof/>
        </w:rPr>
        <w:fldChar w:fldCharType="end"/>
      </w:r>
      <w:bookmarkEnd w:id="18"/>
      <w:r>
        <w:t>: Hazard function of each event and description of parameters.</w:t>
      </w:r>
    </w:p>
    <w:p w:rsidR="00C856B1" w:rsidRDefault="00C856B1">
      <w:pPr>
        <w:pStyle w:val="TOCHeading"/>
        <w:rPr>
          <w:rFonts w:asciiTheme="minorHAnsi" w:eastAsiaTheme="minorHAnsi" w:hAnsiTheme="minorHAnsi" w:cstheme="minorBidi"/>
          <w:b w:val="0"/>
          <w:bCs w:val="0"/>
          <w:color w:val="auto"/>
          <w:sz w:val="22"/>
          <w:szCs w:val="22"/>
          <w:lang w:val="en-ZA" w:eastAsia="en-US"/>
        </w:rPr>
        <w:sectPr w:rsidR="00C856B1" w:rsidSect="00C856B1">
          <w:pgSz w:w="16838" w:h="11906" w:orient="landscape" w:code="9"/>
          <w:pgMar w:top="1418" w:right="1134" w:bottom="1418" w:left="1134" w:header="709" w:footer="709" w:gutter="0"/>
          <w:cols w:space="708"/>
          <w:docGrid w:linePitch="360"/>
        </w:sectPr>
      </w:pPr>
    </w:p>
    <w:p w:rsidR="005728D1" w:rsidRPr="00CA4E11" w:rsidRDefault="00886F8A" w:rsidP="00D843C2">
      <w:pPr>
        <w:spacing w:after="240" w:line="240" w:lineRule="auto"/>
        <w:rPr>
          <w:rFonts w:ascii="Times New Roman" w:hAnsi="Times New Roman" w:cs="Times New Roman"/>
          <w:b/>
          <w:sz w:val="28"/>
        </w:rPr>
      </w:pPr>
      <w:bookmarkStart w:id="19" w:name="_Toc337799680"/>
      <w:bookmarkStart w:id="20" w:name="_Toc337799709"/>
      <w:r w:rsidRPr="00CA4E11">
        <w:rPr>
          <w:rStyle w:val="Heading1Char"/>
          <w:color w:val="auto"/>
        </w:rPr>
        <w:lastRenderedPageBreak/>
        <w:t>Getting Starting</w:t>
      </w:r>
      <w:bookmarkEnd w:id="19"/>
      <w:bookmarkEnd w:id="20"/>
      <w:r w:rsidRPr="00CA4E11">
        <w:rPr>
          <w:rFonts w:ascii="Times New Roman" w:hAnsi="Times New Roman" w:cs="Times New Roman"/>
          <w:b/>
          <w:sz w:val="28"/>
        </w:rPr>
        <w:t xml:space="preserve"> </w:t>
      </w:r>
    </w:p>
    <w:p w:rsidR="00886F8A" w:rsidRPr="00CA4E11" w:rsidRDefault="005728D1" w:rsidP="005728D1">
      <w:pPr>
        <w:pStyle w:val="Subtitle"/>
        <w:rPr>
          <w:color w:val="auto"/>
          <w:sz w:val="28"/>
        </w:rPr>
      </w:pPr>
      <w:r w:rsidRPr="00CA4E11">
        <w:rPr>
          <w:color w:val="auto"/>
        </w:rPr>
        <w:t>W</w:t>
      </w:r>
      <w:r w:rsidR="002B7071" w:rsidRPr="00CA4E11">
        <w:rPr>
          <w:color w:val="auto"/>
        </w:rPr>
        <w:t>orking with Simpact’s GUI</w:t>
      </w:r>
    </w:p>
    <w:p w:rsidR="00886F8A" w:rsidRPr="00CA4E11" w:rsidRDefault="00886F8A" w:rsidP="00D843C2">
      <w:pPr>
        <w:spacing w:after="240" w:line="240" w:lineRule="auto"/>
        <w:rPr>
          <w:rFonts w:ascii="Times New Roman" w:hAnsi="Times New Roman" w:cs="Times New Roman"/>
          <w:sz w:val="24"/>
        </w:rPr>
      </w:pPr>
      <w:r w:rsidRPr="00CA4E11">
        <w:rPr>
          <w:rFonts w:ascii="Times New Roman" w:hAnsi="Times New Roman" w:cs="Times New Roman"/>
          <w:sz w:val="24"/>
        </w:rPr>
        <w:t xml:space="preserve">Simpact was developed to make the simulation of HIV in complex sexual network simple and easy. To this end the graphical user interface (GUI) lets a user easily set parameters of the model.  To run the GUI on a windows machine, double-click “RUN_SIMPACT.bat”.  </w:t>
      </w:r>
    </w:p>
    <w:p w:rsidR="00B431D8" w:rsidRPr="00CA4E11" w:rsidRDefault="00886F8A" w:rsidP="00D843C2">
      <w:pPr>
        <w:spacing w:after="240" w:line="240" w:lineRule="auto"/>
        <w:rPr>
          <w:rFonts w:ascii="Times New Roman" w:hAnsi="Times New Roman" w:cs="Times New Roman"/>
          <w:sz w:val="24"/>
        </w:rPr>
      </w:pPr>
      <w:r w:rsidRPr="00CA4E11">
        <w:rPr>
          <w:rFonts w:ascii="Times New Roman" w:hAnsi="Times New Roman" w:cs="Times New Roman"/>
          <w:sz w:val="24"/>
        </w:rPr>
        <w:t xml:space="preserve">If you’re using a mac or </w:t>
      </w:r>
      <w:r w:rsidR="00F135D6" w:rsidRPr="00CA4E11">
        <w:rPr>
          <w:rFonts w:ascii="Times New Roman" w:hAnsi="Times New Roman" w:cs="Times New Roman"/>
          <w:sz w:val="24"/>
        </w:rPr>
        <w:t>Linux</w:t>
      </w:r>
      <w:r w:rsidRPr="00CA4E11">
        <w:rPr>
          <w:rFonts w:ascii="Times New Roman" w:hAnsi="Times New Roman" w:cs="Times New Roman"/>
          <w:sz w:val="24"/>
        </w:rPr>
        <w:t xml:space="preserve"> </w:t>
      </w:r>
      <w:r w:rsidR="00F135D6">
        <w:rPr>
          <w:rFonts w:ascii="Times New Roman" w:hAnsi="Times New Roman" w:cs="Times New Roman"/>
          <w:sz w:val="24"/>
        </w:rPr>
        <w:t>OS</w:t>
      </w:r>
      <w:r w:rsidRPr="00CA4E11">
        <w:rPr>
          <w:rFonts w:ascii="Times New Roman" w:hAnsi="Times New Roman" w:cs="Times New Roman"/>
          <w:sz w:val="24"/>
        </w:rPr>
        <w:t>, you can start the GUI by typing “run_simpact.m” into the Matlab command window.  Make sure that your current working directory in Matlab is set to Simpact’s home directory.</w:t>
      </w:r>
      <w:r w:rsidR="00492962" w:rsidRPr="00CA4E11">
        <w:rPr>
          <w:rFonts w:ascii="Times New Roman" w:hAnsi="Times New Roman" w:cs="Times New Roman"/>
          <w:sz w:val="24"/>
        </w:rPr>
        <w:t xml:space="preserve">  </w:t>
      </w:r>
      <w:r w:rsidR="00B431D8" w:rsidRPr="00CA4E11">
        <w:rPr>
          <w:rFonts w:ascii="Times New Roman" w:hAnsi="Times New Roman" w:cs="Times New Roman"/>
          <w:sz w:val="24"/>
        </w:rPr>
        <w:t xml:space="preserve">An example of what you should see is in </w:t>
      </w:r>
      <w:r w:rsidR="00B431D8" w:rsidRPr="00CA4E11">
        <w:rPr>
          <w:rFonts w:ascii="Times New Roman" w:hAnsi="Times New Roman" w:cs="Times New Roman"/>
          <w:sz w:val="24"/>
        </w:rPr>
        <w:fldChar w:fldCharType="begin"/>
      </w:r>
      <w:r w:rsidR="00B431D8" w:rsidRPr="00CA4E11">
        <w:rPr>
          <w:rFonts w:ascii="Times New Roman" w:hAnsi="Times New Roman" w:cs="Times New Roman"/>
          <w:sz w:val="24"/>
        </w:rPr>
        <w:instrText xml:space="preserve"> REF _Ref335921227 \h </w:instrText>
      </w:r>
      <w:r w:rsidR="00B431D8" w:rsidRPr="00CA4E11">
        <w:rPr>
          <w:rFonts w:ascii="Times New Roman" w:hAnsi="Times New Roman" w:cs="Times New Roman"/>
          <w:sz w:val="24"/>
        </w:rPr>
      </w:r>
      <w:r w:rsidR="00B431D8" w:rsidRPr="00CA4E11">
        <w:rPr>
          <w:rFonts w:ascii="Times New Roman" w:hAnsi="Times New Roman" w:cs="Times New Roman"/>
          <w:sz w:val="24"/>
        </w:rPr>
        <w:fldChar w:fldCharType="separate"/>
      </w:r>
      <w:r w:rsidR="00C00E41" w:rsidRPr="00CA4E11">
        <w:rPr>
          <w:rFonts w:cs="Times New Roman"/>
          <w:b/>
        </w:rPr>
        <w:t xml:space="preserve">Figure </w:t>
      </w:r>
      <w:r w:rsidR="00C00E41">
        <w:rPr>
          <w:rFonts w:cs="Times New Roman"/>
          <w:b/>
          <w:noProof/>
        </w:rPr>
        <w:t>2</w:t>
      </w:r>
      <w:r w:rsidR="00B431D8" w:rsidRPr="00CA4E11">
        <w:rPr>
          <w:rFonts w:ascii="Times New Roman" w:hAnsi="Times New Roman" w:cs="Times New Roman"/>
          <w:sz w:val="24"/>
        </w:rPr>
        <w:fldChar w:fldCharType="end"/>
      </w:r>
      <w:r w:rsidR="00B431D8" w:rsidRPr="00CA4E11">
        <w:rPr>
          <w:rFonts w:ascii="Times New Roman" w:hAnsi="Times New Roman" w:cs="Times New Roman"/>
          <w:sz w:val="24"/>
        </w:rPr>
        <w:t xml:space="preserve">. </w:t>
      </w:r>
    </w:p>
    <w:p w:rsidR="00A91E84" w:rsidRPr="00CA4E11" w:rsidRDefault="00A91E84" w:rsidP="00D843C2">
      <w:pPr>
        <w:spacing w:line="480" w:lineRule="auto"/>
        <w:jc w:val="center"/>
        <w:rPr>
          <w:rFonts w:ascii="Times New Roman" w:hAnsi="Times New Roman" w:cs="Times New Roman"/>
        </w:rPr>
      </w:pPr>
    </w:p>
    <w:p w:rsidR="00886F8A" w:rsidRPr="00CA4E11" w:rsidRDefault="00886F8A" w:rsidP="00D843C2">
      <w:pPr>
        <w:keepNext/>
        <w:spacing w:line="480" w:lineRule="auto"/>
        <w:jc w:val="center"/>
        <w:rPr>
          <w:rFonts w:ascii="Times New Roman" w:hAnsi="Times New Roman" w:cs="Times New Roman"/>
        </w:rPr>
      </w:pPr>
      <w:r w:rsidRPr="00CA4E11">
        <w:rPr>
          <w:rFonts w:ascii="Times New Roman" w:hAnsi="Times New Roman" w:cs="Times New Roman"/>
          <w:noProof/>
          <w:lang w:eastAsia="en-ZA"/>
        </w:rPr>
        <w:drawing>
          <wp:inline distT="0" distB="0" distL="0" distR="0" wp14:anchorId="5282FAF9" wp14:editId="05E2F734">
            <wp:extent cx="6010275" cy="4155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13282" cy="4157260"/>
                    </a:xfrm>
                    <a:prstGeom prst="rect">
                      <a:avLst/>
                    </a:prstGeom>
                  </pic:spPr>
                </pic:pic>
              </a:graphicData>
            </a:graphic>
          </wp:inline>
        </w:drawing>
      </w:r>
    </w:p>
    <w:p w:rsidR="00886F8A" w:rsidRPr="00CA4E11" w:rsidRDefault="00886F8A" w:rsidP="00D843C2">
      <w:pPr>
        <w:pStyle w:val="Caption"/>
        <w:rPr>
          <w:rFonts w:cs="Times New Roman"/>
          <w:b w:val="0"/>
          <w:color w:val="auto"/>
        </w:rPr>
      </w:pPr>
      <w:bookmarkStart w:id="21" w:name="_Ref335921227"/>
      <w:r w:rsidRPr="00CA4E11">
        <w:rPr>
          <w:rFonts w:cs="Times New Roman"/>
          <w:b w:val="0"/>
          <w:color w:val="auto"/>
        </w:rPr>
        <w:t xml:space="preserve">Figure </w:t>
      </w:r>
      <w:r w:rsidRPr="00CA4E11">
        <w:rPr>
          <w:rFonts w:cs="Times New Roman"/>
          <w:b w:val="0"/>
          <w:color w:val="auto"/>
        </w:rPr>
        <w:fldChar w:fldCharType="begin"/>
      </w:r>
      <w:r w:rsidRPr="00CA4E11">
        <w:rPr>
          <w:rFonts w:cs="Times New Roman"/>
          <w:b w:val="0"/>
          <w:color w:val="auto"/>
        </w:rPr>
        <w:instrText xml:space="preserve"> SEQ Figure \* ARABIC </w:instrText>
      </w:r>
      <w:r w:rsidRPr="00CA4E11">
        <w:rPr>
          <w:rFonts w:cs="Times New Roman"/>
          <w:b w:val="0"/>
          <w:color w:val="auto"/>
        </w:rPr>
        <w:fldChar w:fldCharType="separate"/>
      </w:r>
      <w:r w:rsidR="00D232B4">
        <w:rPr>
          <w:rFonts w:cs="Times New Roman"/>
          <w:b w:val="0"/>
          <w:noProof/>
          <w:color w:val="auto"/>
        </w:rPr>
        <w:t>2</w:t>
      </w:r>
      <w:r w:rsidRPr="00CA4E11">
        <w:rPr>
          <w:rFonts w:cs="Times New Roman"/>
          <w:b w:val="0"/>
          <w:color w:val="auto"/>
        </w:rPr>
        <w:fldChar w:fldCharType="end"/>
      </w:r>
      <w:bookmarkEnd w:id="21"/>
      <w:r w:rsidRPr="00CA4E11">
        <w:rPr>
          <w:rFonts w:cs="Times New Roman"/>
          <w:b w:val="0"/>
          <w:color w:val="auto"/>
        </w:rPr>
        <w:t>: The graphical user interface for Simpact.  Users can set parameters and run the simulation from this window.</w:t>
      </w:r>
    </w:p>
    <w:p w:rsidR="00AA26A7" w:rsidRPr="00CA4E11" w:rsidRDefault="00B431D8" w:rsidP="00D843C2">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t xml:space="preserve">From this main window you can start, stop, and pause the simulation with </w:t>
      </w:r>
      <w:r w:rsidRPr="00CA4E11">
        <w:rPr>
          <w:noProof/>
          <w:lang w:eastAsia="en-ZA"/>
        </w:rPr>
        <w:drawing>
          <wp:inline distT="0" distB="0" distL="0" distR="0" wp14:anchorId="6F324A13" wp14:editId="77509FFA">
            <wp:extent cx="20955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269" t="6459" r="88092" b="88278"/>
                    <a:stretch/>
                  </pic:blipFill>
                  <pic:spPr bwMode="auto">
                    <a:xfrm>
                      <a:off x="0" y="0"/>
                      <a:ext cx="209567" cy="209567"/>
                    </a:xfrm>
                    <a:prstGeom prst="rect">
                      <a:avLst/>
                    </a:prstGeom>
                    <a:ln>
                      <a:noFill/>
                    </a:ln>
                    <a:extLst>
                      <a:ext uri="{53640926-AAD7-44D8-BBD7-CCE9431645EC}">
                        <a14:shadowObscured xmlns:a14="http://schemas.microsoft.com/office/drawing/2010/main"/>
                      </a:ext>
                    </a:extLst>
                  </pic:spPr>
                </pic:pic>
              </a:graphicData>
            </a:graphic>
          </wp:inline>
        </w:drawing>
      </w:r>
      <w:r w:rsidRPr="00CA4E11">
        <w:rPr>
          <w:rFonts w:ascii="Times New Roman" w:hAnsi="Times New Roman" w:cs="Times New Roman"/>
          <w:sz w:val="24"/>
          <w:szCs w:val="24"/>
          <w:lang w:val="en-US" w:eastAsia="ja-JP"/>
        </w:rPr>
        <w:t xml:space="preserve">, </w:t>
      </w:r>
      <w:r w:rsidRPr="00CA4E11">
        <w:rPr>
          <w:noProof/>
          <w:lang w:eastAsia="en-ZA"/>
        </w:rPr>
        <w:drawing>
          <wp:inline distT="0" distB="0" distL="0" distR="0" wp14:anchorId="6B163B5E" wp14:editId="4EF08799">
            <wp:extent cx="20955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820" t="6459" r="94541" b="88039"/>
                    <a:stretch/>
                  </pic:blipFill>
                  <pic:spPr bwMode="auto">
                    <a:xfrm>
                      <a:off x="0" y="0"/>
                      <a:ext cx="209567" cy="219093"/>
                    </a:xfrm>
                    <a:prstGeom prst="rect">
                      <a:avLst/>
                    </a:prstGeom>
                    <a:ln>
                      <a:noFill/>
                    </a:ln>
                    <a:extLst>
                      <a:ext uri="{53640926-AAD7-44D8-BBD7-CCE9431645EC}">
                        <a14:shadowObscured xmlns:a14="http://schemas.microsoft.com/office/drawing/2010/main"/>
                      </a:ext>
                    </a:extLst>
                  </pic:spPr>
                </pic:pic>
              </a:graphicData>
            </a:graphic>
          </wp:inline>
        </w:drawing>
      </w:r>
      <w:r w:rsidRPr="00CA4E11">
        <w:rPr>
          <w:rFonts w:ascii="Times New Roman" w:hAnsi="Times New Roman" w:cs="Times New Roman"/>
          <w:sz w:val="24"/>
          <w:szCs w:val="24"/>
          <w:lang w:val="en-US" w:eastAsia="ja-JP"/>
        </w:rPr>
        <w:t xml:space="preserve">, and </w:t>
      </w:r>
      <w:r w:rsidRPr="00CA4E11">
        <w:rPr>
          <w:noProof/>
          <w:lang w:eastAsia="en-ZA"/>
        </w:rPr>
        <w:drawing>
          <wp:inline distT="0" distB="0" distL="0" distR="0" wp14:anchorId="7C8EDB8F" wp14:editId="0F89FB22">
            <wp:extent cx="20002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5127" t="6459" r="91400" b="88517"/>
                    <a:stretch/>
                  </pic:blipFill>
                  <pic:spPr bwMode="auto">
                    <a:xfrm>
                      <a:off x="0" y="0"/>
                      <a:ext cx="200041" cy="200041"/>
                    </a:xfrm>
                    <a:prstGeom prst="rect">
                      <a:avLst/>
                    </a:prstGeom>
                    <a:ln>
                      <a:noFill/>
                    </a:ln>
                    <a:extLst>
                      <a:ext uri="{53640926-AAD7-44D8-BBD7-CCE9431645EC}">
                        <a14:shadowObscured xmlns:a14="http://schemas.microsoft.com/office/drawing/2010/main"/>
                      </a:ext>
                    </a:extLst>
                  </pic:spPr>
                </pic:pic>
              </a:graphicData>
            </a:graphic>
          </wp:inline>
        </w:drawing>
      </w:r>
      <w:r w:rsidRPr="00CA4E11">
        <w:rPr>
          <w:rFonts w:ascii="Times New Roman" w:hAnsi="Times New Roman" w:cs="Times New Roman"/>
          <w:sz w:val="24"/>
          <w:szCs w:val="24"/>
          <w:lang w:val="en-US" w:eastAsia="ja-JP"/>
        </w:rPr>
        <w:t xml:space="preserve"> buttons</w:t>
      </w:r>
      <w:r w:rsidR="00AA26A7" w:rsidRPr="00CA4E11">
        <w:rPr>
          <w:rFonts w:ascii="Times New Roman" w:hAnsi="Times New Roman" w:cs="Times New Roman"/>
          <w:sz w:val="24"/>
          <w:szCs w:val="24"/>
          <w:lang w:val="en-US" w:eastAsia="ja-JP"/>
        </w:rPr>
        <w:t xml:space="preserve">.  </w:t>
      </w:r>
    </w:p>
    <w:p w:rsidR="00B431D8" w:rsidRPr="00CA4E11" w:rsidRDefault="00B431D8" w:rsidP="00D843C2">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t xml:space="preserve">The number of parameters can be somewhat overwhelming at first, but many are intuitive and even many others are not used by default.  </w:t>
      </w:r>
      <w:r w:rsidR="00AA26A7" w:rsidRPr="00CA4E11">
        <w:rPr>
          <w:rFonts w:ascii="Times New Roman" w:hAnsi="Times New Roman" w:cs="Times New Roman"/>
          <w:sz w:val="24"/>
          <w:szCs w:val="24"/>
          <w:lang w:val="en-US" w:eastAsia="ja-JP"/>
        </w:rPr>
        <w:t xml:space="preserve">There are a few different parameters: population, event, and intervention.  Below we present a short description of each.  </w:t>
      </w:r>
    </w:p>
    <w:p w:rsidR="00492962" w:rsidRPr="00CA4E11" w:rsidRDefault="00492962" w:rsidP="006B513C">
      <w:pPr>
        <w:pStyle w:val="Heading2"/>
        <w:rPr>
          <w:color w:val="auto"/>
          <w:lang w:val="en-US" w:eastAsia="ja-JP"/>
        </w:rPr>
      </w:pPr>
      <w:bookmarkStart w:id="22" w:name="_Toc337799681"/>
      <w:bookmarkStart w:id="23" w:name="_Toc337799710"/>
      <w:bookmarkStart w:id="24" w:name="_Ref338157900"/>
      <w:r w:rsidRPr="00CA4E11">
        <w:rPr>
          <w:color w:val="auto"/>
          <w:lang w:val="en-US" w:eastAsia="ja-JP"/>
        </w:rPr>
        <w:t>Initial Population Parameters</w:t>
      </w:r>
      <w:bookmarkEnd w:id="22"/>
      <w:bookmarkEnd w:id="23"/>
      <w:bookmarkEnd w:id="24"/>
    </w:p>
    <w:p w:rsidR="00AA26A7" w:rsidRPr="00CA4E11" w:rsidRDefault="00F135D6" w:rsidP="00D843C2">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t>These parameter</w:t>
      </w:r>
      <w:r>
        <w:rPr>
          <w:rFonts w:ascii="Times New Roman" w:hAnsi="Times New Roman" w:cs="Times New Roman"/>
          <w:sz w:val="24"/>
          <w:szCs w:val="24"/>
          <w:lang w:val="en-US" w:eastAsia="ja-JP"/>
        </w:rPr>
        <w:t>s</w:t>
      </w:r>
      <w:r w:rsidRPr="00CA4E11">
        <w:rPr>
          <w:rFonts w:ascii="Times New Roman" w:hAnsi="Times New Roman" w:cs="Times New Roman"/>
          <w:sz w:val="24"/>
          <w:szCs w:val="24"/>
          <w:lang w:val="en-US" w:eastAsia="ja-JP"/>
        </w:rPr>
        <w:t xml:space="preserve"> describe the population which we are simulating.  </w:t>
      </w:r>
      <w:r w:rsidR="00B833E4" w:rsidRPr="00CA4E11">
        <w:rPr>
          <w:rFonts w:ascii="Times New Roman" w:hAnsi="Times New Roman" w:cs="Times New Roman"/>
          <w:sz w:val="24"/>
          <w:szCs w:val="24"/>
          <w:lang w:val="en-US" w:eastAsia="ja-JP"/>
        </w:rPr>
        <w:t>[expand?]</w:t>
      </w:r>
    </w:p>
    <w:p w:rsidR="00B431D8" w:rsidRPr="00CA4E11" w:rsidRDefault="00B431D8" w:rsidP="00D843C2">
      <w:pPr>
        <w:rPr>
          <w:rFonts w:ascii="Times New Roman" w:hAnsi="Times New Roman" w:cs="Times New Roman"/>
          <w:sz w:val="24"/>
          <w:szCs w:val="24"/>
          <w:lang w:val="en-US" w:eastAsia="ja-JP"/>
        </w:rPr>
      </w:pPr>
      <w:r w:rsidRPr="00CA4E11">
        <w:rPr>
          <w:rFonts w:ascii="Times New Roman" w:hAnsi="Times New Roman" w:cs="Times New Roman"/>
          <w:b/>
          <w:sz w:val="24"/>
          <w:szCs w:val="24"/>
          <w:lang w:val="en-US" w:eastAsia="ja-JP"/>
        </w:rPr>
        <w:lastRenderedPageBreak/>
        <w:t xml:space="preserve">data file: </w:t>
      </w:r>
      <w:r w:rsidRPr="00CA4E11">
        <w:rPr>
          <w:rFonts w:ascii="Times New Roman" w:hAnsi="Times New Roman" w:cs="Times New Roman"/>
          <w:sz w:val="24"/>
          <w:szCs w:val="24"/>
          <w:lang w:val="en-US" w:eastAsia="ja-JP"/>
        </w:rPr>
        <w:t xml:space="preserve">The file to which data will be written after the simulation.  The default value is a convoluted mess of numbers that indicates the date and time of the simulation.  </w:t>
      </w:r>
      <w:r w:rsidR="00492962" w:rsidRPr="00CA4E11">
        <w:rPr>
          <w:rFonts w:ascii="Times New Roman" w:hAnsi="Times New Roman" w:cs="Times New Roman"/>
          <w:sz w:val="24"/>
          <w:szCs w:val="24"/>
          <w:lang w:val="en-US" w:eastAsia="ja-JP"/>
        </w:rPr>
        <w:t>This can be changed to a more practical name.</w:t>
      </w:r>
    </w:p>
    <w:p w:rsidR="00492962" w:rsidRPr="00CA4E11" w:rsidRDefault="00492962" w:rsidP="00D843C2">
      <w:pPr>
        <w:rPr>
          <w:rFonts w:ascii="Times New Roman" w:hAnsi="Times New Roman" w:cs="Times New Roman"/>
          <w:sz w:val="24"/>
          <w:szCs w:val="24"/>
          <w:lang w:val="en-US" w:eastAsia="ja-JP"/>
        </w:rPr>
      </w:pPr>
      <w:r w:rsidRPr="00CA4E11">
        <w:rPr>
          <w:rFonts w:ascii="Times New Roman" w:hAnsi="Times New Roman" w:cs="Times New Roman"/>
          <w:b/>
          <w:sz w:val="24"/>
          <w:szCs w:val="24"/>
          <w:lang w:val="en-US" w:eastAsia="ja-JP"/>
        </w:rPr>
        <w:t xml:space="preserve">model function: </w:t>
      </w:r>
      <w:r w:rsidRPr="00CA4E11">
        <w:rPr>
          <w:rFonts w:ascii="Times New Roman" w:hAnsi="Times New Roman" w:cs="Times New Roman"/>
          <w:sz w:val="24"/>
          <w:szCs w:val="24"/>
          <w:lang w:val="en-US" w:eastAsia="ja-JP"/>
        </w:rPr>
        <w:t>The engine for Simpact is ‘modelHIV’.  Other engines could theoretically be created to model other complex processes such as heart disease, but have not yet.</w:t>
      </w:r>
    </w:p>
    <w:p w:rsidR="00492962" w:rsidRPr="00CA4E11" w:rsidRDefault="00492962" w:rsidP="00D843C2">
      <w:pPr>
        <w:rPr>
          <w:rFonts w:ascii="Times New Roman" w:hAnsi="Times New Roman" w:cs="Times New Roman"/>
          <w:b/>
          <w:sz w:val="24"/>
          <w:szCs w:val="24"/>
          <w:lang w:val="en-US" w:eastAsia="ja-JP"/>
        </w:rPr>
      </w:pPr>
      <w:r w:rsidRPr="00CA4E11">
        <w:rPr>
          <w:rFonts w:ascii="Times New Roman" w:hAnsi="Times New Roman" w:cs="Times New Roman"/>
          <w:b/>
          <w:sz w:val="24"/>
          <w:szCs w:val="24"/>
          <w:lang w:val="en-US" w:eastAsia="ja-JP"/>
        </w:rPr>
        <w:t>population function: ?</w:t>
      </w:r>
    </w:p>
    <w:p w:rsidR="00492962" w:rsidRPr="00CA4E11" w:rsidRDefault="00492962" w:rsidP="00D843C2">
      <w:pPr>
        <w:rPr>
          <w:rFonts w:ascii="Times New Roman" w:hAnsi="Times New Roman" w:cs="Times New Roman"/>
          <w:sz w:val="24"/>
          <w:szCs w:val="24"/>
          <w:lang w:val="en-US" w:eastAsia="ja-JP"/>
        </w:rPr>
      </w:pPr>
      <w:r w:rsidRPr="00CA4E11">
        <w:rPr>
          <w:rFonts w:ascii="Times New Roman" w:hAnsi="Times New Roman" w:cs="Times New Roman"/>
          <w:b/>
          <w:sz w:val="24"/>
          <w:szCs w:val="24"/>
          <w:lang w:val="en-US" w:eastAsia="ja-JP"/>
        </w:rPr>
        <w:t>start date:</w:t>
      </w:r>
      <w:r w:rsidR="00AA26A7" w:rsidRPr="00CA4E11">
        <w:rPr>
          <w:rFonts w:ascii="Times New Roman" w:hAnsi="Times New Roman" w:cs="Times New Roman"/>
          <w:b/>
          <w:sz w:val="24"/>
          <w:szCs w:val="24"/>
          <w:lang w:val="en-US" w:eastAsia="ja-JP"/>
        </w:rPr>
        <w:t xml:space="preserve"> </w:t>
      </w:r>
      <w:r w:rsidR="00AA26A7" w:rsidRPr="00CA4E11">
        <w:rPr>
          <w:rFonts w:ascii="Times New Roman" w:hAnsi="Times New Roman" w:cs="Times New Roman"/>
          <w:sz w:val="24"/>
          <w:szCs w:val="24"/>
          <w:lang w:val="en-US" w:eastAsia="ja-JP"/>
        </w:rPr>
        <w:t xml:space="preserve">The starting date of the simulation. </w:t>
      </w:r>
    </w:p>
    <w:p w:rsidR="00492962" w:rsidRPr="00CA4E11" w:rsidRDefault="00492962" w:rsidP="00D843C2">
      <w:pPr>
        <w:rPr>
          <w:rFonts w:ascii="Times New Roman" w:hAnsi="Times New Roman" w:cs="Times New Roman"/>
          <w:sz w:val="24"/>
          <w:szCs w:val="24"/>
          <w:lang w:val="en-US" w:eastAsia="ja-JP"/>
        </w:rPr>
      </w:pPr>
      <w:r w:rsidRPr="00CA4E11">
        <w:rPr>
          <w:rFonts w:ascii="Times New Roman" w:hAnsi="Times New Roman" w:cs="Times New Roman"/>
          <w:b/>
          <w:sz w:val="24"/>
          <w:szCs w:val="24"/>
          <w:lang w:val="en-US" w:eastAsia="ja-JP"/>
        </w:rPr>
        <w:t>end date:</w:t>
      </w:r>
      <w:r w:rsidR="00AA26A7" w:rsidRPr="00CA4E11">
        <w:rPr>
          <w:rFonts w:ascii="Times New Roman" w:hAnsi="Times New Roman" w:cs="Times New Roman"/>
          <w:b/>
          <w:sz w:val="24"/>
          <w:szCs w:val="24"/>
          <w:lang w:val="en-US" w:eastAsia="ja-JP"/>
        </w:rPr>
        <w:t xml:space="preserve"> </w:t>
      </w:r>
      <w:r w:rsidR="00AA26A7" w:rsidRPr="00CA4E11">
        <w:rPr>
          <w:rFonts w:ascii="Times New Roman" w:hAnsi="Times New Roman" w:cs="Times New Roman"/>
          <w:sz w:val="24"/>
          <w:szCs w:val="24"/>
          <w:lang w:val="en-US" w:eastAsia="ja-JP"/>
        </w:rPr>
        <w:t>The ending date of the simulation.</w:t>
      </w:r>
    </w:p>
    <w:p w:rsidR="00492962" w:rsidRPr="00CA4E11" w:rsidRDefault="00492962" w:rsidP="00D843C2">
      <w:pPr>
        <w:rPr>
          <w:rFonts w:ascii="Times New Roman" w:hAnsi="Times New Roman" w:cs="Times New Roman"/>
          <w:sz w:val="24"/>
          <w:szCs w:val="24"/>
          <w:lang w:val="en-US" w:eastAsia="ja-JP"/>
        </w:rPr>
      </w:pPr>
      <w:r w:rsidRPr="00CA4E11">
        <w:rPr>
          <w:rFonts w:ascii="Times New Roman" w:hAnsi="Times New Roman" w:cs="Times New Roman"/>
          <w:b/>
          <w:sz w:val="24"/>
          <w:szCs w:val="24"/>
          <w:lang w:val="en-US" w:eastAsia="ja-JP"/>
        </w:rPr>
        <w:t xml:space="preserve">number of communities: </w:t>
      </w:r>
      <w:r w:rsidRPr="00CA4E11">
        <w:rPr>
          <w:rFonts w:ascii="Times New Roman" w:hAnsi="Times New Roman" w:cs="Times New Roman"/>
          <w:sz w:val="24"/>
          <w:szCs w:val="24"/>
          <w:lang w:val="en-US" w:eastAsia="ja-JP"/>
        </w:rPr>
        <w:t>[Wim?]</w:t>
      </w:r>
    </w:p>
    <w:p w:rsidR="00492962" w:rsidRPr="00CA4E11" w:rsidRDefault="00492962" w:rsidP="00D843C2">
      <w:pPr>
        <w:rPr>
          <w:rFonts w:ascii="Times New Roman" w:hAnsi="Times New Roman" w:cs="Times New Roman"/>
          <w:sz w:val="24"/>
          <w:szCs w:val="24"/>
          <w:lang w:val="en-US" w:eastAsia="ja-JP"/>
        </w:rPr>
      </w:pPr>
      <w:r w:rsidRPr="00CA4E11">
        <w:rPr>
          <w:rFonts w:ascii="Times New Roman" w:hAnsi="Times New Roman" w:cs="Times New Roman"/>
          <w:b/>
          <w:sz w:val="24"/>
          <w:szCs w:val="24"/>
          <w:lang w:val="en-US" w:eastAsia="ja-JP"/>
        </w:rPr>
        <w:t>iteration limit:</w:t>
      </w:r>
      <w:r w:rsidR="00AA26A7" w:rsidRPr="00CA4E11">
        <w:rPr>
          <w:rFonts w:ascii="Times New Roman" w:hAnsi="Times New Roman" w:cs="Times New Roman"/>
          <w:b/>
          <w:sz w:val="24"/>
          <w:szCs w:val="24"/>
          <w:lang w:val="en-US" w:eastAsia="ja-JP"/>
        </w:rPr>
        <w:t xml:space="preserve"> </w:t>
      </w:r>
      <w:r w:rsidR="00AA26A7" w:rsidRPr="00CA4E11">
        <w:rPr>
          <w:rFonts w:ascii="Times New Roman" w:hAnsi="Times New Roman" w:cs="Times New Roman"/>
          <w:sz w:val="24"/>
          <w:szCs w:val="24"/>
          <w:lang w:val="en-US" w:eastAsia="ja-JP"/>
        </w:rPr>
        <w:t xml:space="preserve">The simulation will terminate if this limit is reached even if the end date has not been reached yet. </w:t>
      </w:r>
    </w:p>
    <w:p w:rsidR="00492962" w:rsidRPr="00CA4E11" w:rsidRDefault="00492962" w:rsidP="00D843C2">
      <w:pPr>
        <w:rPr>
          <w:rFonts w:ascii="Times New Roman" w:hAnsi="Times New Roman" w:cs="Times New Roman"/>
          <w:sz w:val="24"/>
          <w:szCs w:val="24"/>
          <w:lang w:val="en-US" w:eastAsia="ja-JP"/>
        </w:rPr>
      </w:pPr>
      <w:r w:rsidRPr="00CA4E11">
        <w:rPr>
          <w:rFonts w:ascii="Times New Roman" w:hAnsi="Times New Roman" w:cs="Times New Roman"/>
          <w:b/>
          <w:sz w:val="24"/>
          <w:szCs w:val="24"/>
          <w:lang w:val="en-US" w:eastAsia="ja-JP"/>
        </w:rPr>
        <w:t>number of males:</w:t>
      </w:r>
      <w:r w:rsidR="00AA26A7" w:rsidRPr="00CA4E11">
        <w:rPr>
          <w:rFonts w:ascii="Times New Roman" w:hAnsi="Times New Roman" w:cs="Times New Roman"/>
          <w:b/>
          <w:sz w:val="24"/>
          <w:szCs w:val="24"/>
          <w:lang w:val="en-US" w:eastAsia="ja-JP"/>
        </w:rPr>
        <w:t xml:space="preserve"> </w:t>
      </w:r>
      <w:r w:rsidR="00AA26A7" w:rsidRPr="00CA4E11">
        <w:rPr>
          <w:rFonts w:ascii="Times New Roman" w:hAnsi="Times New Roman" w:cs="Times New Roman"/>
          <w:sz w:val="24"/>
          <w:szCs w:val="24"/>
          <w:lang w:val="en-US" w:eastAsia="ja-JP"/>
        </w:rPr>
        <w:t xml:space="preserve">The </w:t>
      </w:r>
      <w:r w:rsidR="00F135D6" w:rsidRPr="00CA4E11">
        <w:rPr>
          <w:rFonts w:ascii="Times New Roman" w:hAnsi="Times New Roman" w:cs="Times New Roman"/>
          <w:sz w:val="24"/>
          <w:szCs w:val="24"/>
          <w:lang w:val="en-US" w:eastAsia="ja-JP"/>
        </w:rPr>
        <w:t>upper bound</w:t>
      </w:r>
      <w:r w:rsidR="00AA26A7" w:rsidRPr="00CA4E11">
        <w:rPr>
          <w:rFonts w:ascii="Times New Roman" w:hAnsi="Times New Roman" w:cs="Times New Roman"/>
          <w:sz w:val="24"/>
          <w:szCs w:val="24"/>
          <w:lang w:val="en-US" w:eastAsia="ja-JP"/>
        </w:rPr>
        <w:t xml:space="preserve"> for the number of males that will be in the system.</w:t>
      </w:r>
    </w:p>
    <w:p w:rsidR="00B431D8" w:rsidRPr="00CA4E11" w:rsidRDefault="00492962" w:rsidP="00D843C2">
      <w:pPr>
        <w:rPr>
          <w:rFonts w:ascii="Times New Roman" w:hAnsi="Times New Roman" w:cs="Times New Roman"/>
          <w:b/>
          <w:sz w:val="24"/>
          <w:szCs w:val="24"/>
          <w:lang w:val="en-US" w:eastAsia="ja-JP"/>
        </w:rPr>
      </w:pPr>
      <w:r w:rsidRPr="00CA4E11">
        <w:rPr>
          <w:rFonts w:ascii="Times New Roman" w:hAnsi="Times New Roman" w:cs="Times New Roman"/>
          <w:b/>
          <w:sz w:val="24"/>
          <w:szCs w:val="24"/>
          <w:lang w:val="en-US" w:eastAsia="ja-JP"/>
        </w:rPr>
        <w:t>number of females:</w:t>
      </w:r>
      <w:r w:rsidR="00AA26A7" w:rsidRPr="00CA4E11">
        <w:rPr>
          <w:rFonts w:ascii="Times New Roman" w:hAnsi="Times New Roman" w:cs="Times New Roman"/>
          <w:sz w:val="24"/>
          <w:szCs w:val="24"/>
          <w:lang w:val="en-US" w:eastAsia="ja-JP"/>
        </w:rPr>
        <w:t xml:space="preserve"> The </w:t>
      </w:r>
      <w:r w:rsidR="00F135D6" w:rsidRPr="00CA4E11">
        <w:rPr>
          <w:rFonts w:ascii="Times New Roman" w:hAnsi="Times New Roman" w:cs="Times New Roman"/>
          <w:sz w:val="24"/>
          <w:szCs w:val="24"/>
          <w:lang w:val="en-US" w:eastAsia="ja-JP"/>
        </w:rPr>
        <w:t>upper bound</w:t>
      </w:r>
      <w:r w:rsidR="00AA26A7" w:rsidRPr="00CA4E11">
        <w:rPr>
          <w:rFonts w:ascii="Times New Roman" w:hAnsi="Times New Roman" w:cs="Times New Roman"/>
          <w:sz w:val="24"/>
          <w:szCs w:val="24"/>
          <w:lang w:val="en-US" w:eastAsia="ja-JP"/>
        </w:rPr>
        <w:t xml:space="preserve"> for the number of females that will be in the system.</w:t>
      </w:r>
    </w:p>
    <w:p w:rsidR="00492962" w:rsidRPr="00CA4E11" w:rsidRDefault="00492962" w:rsidP="00D843C2">
      <w:pPr>
        <w:rPr>
          <w:rFonts w:ascii="Times New Roman" w:hAnsi="Times New Roman" w:cs="Times New Roman"/>
          <w:sz w:val="24"/>
          <w:szCs w:val="24"/>
          <w:lang w:val="en-US" w:eastAsia="ja-JP"/>
        </w:rPr>
      </w:pPr>
      <w:r w:rsidRPr="00CA4E11">
        <w:rPr>
          <w:rFonts w:ascii="Times New Roman" w:hAnsi="Times New Roman" w:cs="Times New Roman"/>
          <w:b/>
          <w:sz w:val="24"/>
          <w:szCs w:val="24"/>
          <w:lang w:val="en-US" w:eastAsia="ja-JP"/>
        </w:rPr>
        <w:t>initial number of males:</w:t>
      </w:r>
      <w:r w:rsidR="00AA26A7" w:rsidRPr="00CA4E11">
        <w:rPr>
          <w:rFonts w:ascii="Times New Roman" w:hAnsi="Times New Roman" w:cs="Times New Roman"/>
          <w:b/>
          <w:sz w:val="24"/>
          <w:szCs w:val="24"/>
          <w:lang w:val="en-US" w:eastAsia="ja-JP"/>
        </w:rPr>
        <w:t xml:space="preserve"> </w:t>
      </w:r>
      <w:r w:rsidR="00AA26A7" w:rsidRPr="00CA4E11">
        <w:rPr>
          <w:rFonts w:ascii="Times New Roman" w:hAnsi="Times New Roman" w:cs="Times New Roman"/>
          <w:sz w:val="24"/>
          <w:szCs w:val="24"/>
          <w:lang w:val="en-US" w:eastAsia="ja-JP"/>
        </w:rPr>
        <w:t>The starting number of males in the system.</w:t>
      </w:r>
    </w:p>
    <w:p w:rsidR="00492962" w:rsidRPr="00CA4E11" w:rsidRDefault="00492962" w:rsidP="00D843C2">
      <w:pPr>
        <w:rPr>
          <w:rFonts w:ascii="Times New Roman" w:hAnsi="Times New Roman" w:cs="Times New Roman"/>
          <w:b/>
          <w:sz w:val="24"/>
          <w:szCs w:val="24"/>
          <w:lang w:val="en-US" w:eastAsia="ja-JP"/>
        </w:rPr>
      </w:pPr>
      <w:r w:rsidRPr="00CA4E11">
        <w:rPr>
          <w:rFonts w:ascii="Times New Roman" w:hAnsi="Times New Roman" w:cs="Times New Roman"/>
          <w:b/>
          <w:sz w:val="24"/>
          <w:szCs w:val="24"/>
          <w:lang w:val="en-US" w:eastAsia="ja-JP"/>
        </w:rPr>
        <w:t>initial number of females:</w:t>
      </w:r>
      <w:r w:rsidR="00AA26A7" w:rsidRPr="00CA4E11">
        <w:rPr>
          <w:rFonts w:ascii="Times New Roman" w:hAnsi="Times New Roman" w:cs="Times New Roman"/>
          <w:b/>
          <w:sz w:val="24"/>
          <w:szCs w:val="24"/>
          <w:lang w:val="en-US" w:eastAsia="ja-JP"/>
        </w:rPr>
        <w:t xml:space="preserve"> </w:t>
      </w:r>
      <w:r w:rsidR="00AA26A7" w:rsidRPr="00CA4E11">
        <w:rPr>
          <w:rFonts w:ascii="Times New Roman" w:hAnsi="Times New Roman" w:cs="Times New Roman"/>
          <w:sz w:val="24"/>
          <w:szCs w:val="24"/>
          <w:lang w:val="en-US" w:eastAsia="ja-JP"/>
        </w:rPr>
        <w:t>The starting number of females in the system.</w:t>
      </w:r>
    </w:p>
    <w:p w:rsidR="00492962" w:rsidRPr="00CA4E11" w:rsidRDefault="00492962" w:rsidP="00D843C2">
      <w:pPr>
        <w:rPr>
          <w:rFonts w:ascii="Times New Roman" w:hAnsi="Times New Roman" w:cs="Times New Roman"/>
          <w:b/>
          <w:sz w:val="24"/>
          <w:szCs w:val="24"/>
          <w:lang w:val="en-US" w:eastAsia="ja-JP"/>
        </w:rPr>
      </w:pPr>
      <w:r w:rsidRPr="00CA4E11">
        <w:rPr>
          <w:rFonts w:ascii="Times New Roman" w:hAnsi="Times New Roman" w:cs="Times New Roman"/>
          <w:b/>
          <w:sz w:val="24"/>
          <w:szCs w:val="24"/>
          <w:lang w:val="en-US" w:eastAsia="ja-JP"/>
        </w:rPr>
        <w:t>number of community members:</w:t>
      </w:r>
      <w:r w:rsidR="00AA26A7" w:rsidRPr="00CA4E11">
        <w:rPr>
          <w:rFonts w:ascii="Times New Roman" w:hAnsi="Times New Roman" w:cs="Times New Roman"/>
          <w:b/>
          <w:sz w:val="24"/>
          <w:szCs w:val="24"/>
          <w:lang w:val="en-US" w:eastAsia="ja-JP"/>
        </w:rPr>
        <w:t xml:space="preserve"> ?</w:t>
      </w:r>
      <w:r w:rsidR="007F05B5">
        <w:rPr>
          <w:rFonts w:ascii="Times New Roman" w:hAnsi="Times New Roman" w:cs="Times New Roman"/>
          <w:b/>
          <w:sz w:val="24"/>
          <w:szCs w:val="24"/>
          <w:lang w:val="en-US" w:eastAsia="ja-JP"/>
        </w:rPr>
        <w:t>??</w:t>
      </w:r>
    </w:p>
    <w:p w:rsidR="00492962" w:rsidRPr="00CA4E11" w:rsidRDefault="00492962" w:rsidP="00D843C2">
      <w:pPr>
        <w:rPr>
          <w:rFonts w:ascii="Times New Roman" w:hAnsi="Times New Roman" w:cs="Times New Roman"/>
          <w:b/>
          <w:sz w:val="24"/>
          <w:szCs w:val="24"/>
          <w:lang w:val="en-US" w:eastAsia="ja-JP"/>
        </w:rPr>
      </w:pPr>
      <w:r w:rsidRPr="00CA4E11">
        <w:rPr>
          <w:rFonts w:ascii="Times New Roman" w:hAnsi="Times New Roman" w:cs="Times New Roman"/>
          <w:b/>
          <w:sz w:val="24"/>
          <w:szCs w:val="24"/>
          <w:lang w:val="en-US" w:eastAsia="ja-JP"/>
        </w:rPr>
        <w:t>sex worker proportion:</w:t>
      </w:r>
      <w:r w:rsidR="007F05B5" w:rsidRPr="007F05B5">
        <w:rPr>
          <w:rFonts w:ascii="Times New Roman" w:hAnsi="Times New Roman" w:cs="Times New Roman"/>
          <w:b/>
          <w:sz w:val="24"/>
          <w:szCs w:val="24"/>
          <w:lang w:val="en-US" w:eastAsia="ja-JP"/>
        </w:rPr>
        <w:t xml:space="preserve"> </w:t>
      </w:r>
      <w:r w:rsidR="007F05B5" w:rsidRPr="00CA4E11">
        <w:rPr>
          <w:rFonts w:ascii="Times New Roman" w:hAnsi="Times New Roman" w:cs="Times New Roman"/>
          <w:b/>
          <w:sz w:val="24"/>
          <w:szCs w:val="24"/>
          <w:lang w:val="en-US" w:eastAsia="ja-JP"/>
        </w:rPr>
        <w:t>?</w:t>
      </w:r>
      <w:r w:rsidR="007F05B5">
        <w:rPr>
          <w:rFonts w:ascii="Times New Roman" w:hAnsi="Times New Roman" w:cs="Times New Roman"/>
          <w:b/>
          <w:sz w:val="24"/>
          <w:szCs w:val="24"/>
          <w:lang w:val="en-US" w:eastAsia="ja-JP"/>
        </w:rPr>
        <w:t>??</w:t>
      </w:r>
    </w:p>
    <w:p w:rsidR="00492962" w:rsidRPr="00CA4E11" w:rsidRDefault="00492962" w:rsidP="00D843C2">
      <w:pPr>
        <w:rPr>
          <w:rFonts w:ascii="Times New Roman" w:hAnsi="Times New Roman" w:cs="Times New Roman"/>
          <w:sz w:val="24"/>
          <w:szCs w:val="24"/>
          <w:lang w:val="en-US" w:eastAsia="ja-JP"/>
        </w:rPr>
      </w:pPr>
      <w:r w:rsidRPr="00CA4E11">
        <w:rPr>
          <w:rFonts w:ascii="Times New Roman" w:hAnsi="Times New Roman" w:cs="Times New Roman"/>
          <w:b/>
          <w:sz w:val="24"/>
          <w:szCs w:val="24"/>
          <w:lang w:val="en-US" w:eastAsia="ja-JP"/>
        </w:rPr>
        <w:t>number of relations:</w:t>
      </w:r>
      <w:r w:rsidR="00AA26A7" w:rsidRPr="00CA4E11">
        <w:rPr>
          <w:rFonts w:ascii="Times New Roman" w:hAnsi="Times New Roman" w:cs="Times New Roman"/>
          <w:b/>
          <w:sz w:val="24"/>
          <w:szCs w:val="24"/>
          <w:lang w:val="en-US" w:eastAsia="ja-JP"/>
        </w:rPr>
        <w:t xml:space="preserve"> </w:t>
      </w:r>
      <w:r w:rsidR="00AA26A7" w:rsidRPr="00CA4E11">
        <w:rPr>
          <w:rFonts w:ascii="Times New Roman" w:hAnsi="Times New Roman" w:cs="Times New Roman"/>
          <w:sz w:val="24"/>
          <w:szCs w:val="24"/>
          <w:lang w:val="en-US" w:eastAsia="ja-JP"/>
        </w:rPr>
        <w:t xml:space="preserve">The </w:t>
      </w:r>
      <w:r w:rsidR="00F135D6" w:rsidRPr="00CA4E11">
        <w:rPr>
          <w:rFonts w:ascii="Times New Roman" w:hAnsi="Times New Roman" w:cs="Times New Roman"/>
          <w:sz w:val="24"/>
          <w:szCs w:val="24"/>
          <w:lang w:val="en-US" w:eastAsia="ja-JP"/>
        </w:rPr>
        <w:t>upper bound</w:t>
      </w:r>
      <w:r w:rsidR="00AA26A7" w:rsidRPr="00CA4E11">
        <w:rPr>
          <w:rFonts w:ascii="Times New Roman" w:hAnsi="Times New Roman" w:cs="Times New Roman"/>
          <w:sz w:val="24"/>
          <w:szCs w:val="24"/>
          <w:lang w:val="en-US" w:eastAsia="ja-JP"/>
        </w:rPr>
        <w:t xml:space="preserve"> on the number of relationships</w:t>
      </w:r>
      <w:r w:rsidR="007E0B90">
        <w:rPr>
          <w:rFonts w:ascii="Times New Roman" w:hAnsi="Times New Roman" w:cs="Times New Roman"/>
          <w:b/>
          <w:sz w:val="24"/>
          <w:szCs w:val="24"/>
          <w:lang w:val="en-US" w:eastAsia="ja-JP"/>
        </w:rPr>
        <w:t>.</w:t>
      </w:r>
    </w:p>
    <w:p w:rsidR="00492962" w:rsidRPr="00CA4E11" w:rsidRDefault="00492962" w:rsidP="00D843C2">
      <w:pPr>
        <w:rPr>
          <w:rFonts w:ascii="Times New Roman" w:hAnsi="Times New Roman" w:cs="Times New Roman"/>
          <w:b/>
          <w:sz w:val="24"/>
          <w:szCs w:val="24"/>
          <w:lang w:val="en-US" w:eastAsia="ja-JP"/>
        </w:rPr>
      </w:pPr>
      <w:r w:rsidRPr="00CA4E11">
        <w:rPr>
          <w:rFonts w:ascii="Times New Roman" w:hAnsi="Times New Roman" w:cs="Times New Roman"/>
          <w:b/>
          <w:sz w:val="24"/>
          <w:szCs w:val="24"/>
          <w:lang w:val="en-US" w:eastAsia="ja-JP"/>
        </w:rPr>
        <w:t>number of tests:</w:t>
      </w:r>
      <w:r w:rsidR="00AA26A7" w:rsidRPr="00CA4E11">
        <w:rPr>
          <w:rFonts w:ascii="Times New Roman" w:hAnsi="Times New Roman" w:cs="Times New Roman"/>
          <w:b/>
          <w:sz w:val="24"/>
          <w:szCs w:val="24"/>
          <w:lang w:val="en-US" w:eastAsia="ja-JP"/>
        </w:rPr>
        <w:t xml:space="preserve"> </w:t>
      </w:r>
      <w:r w:rsidR="007F05B5" w:rsidRPr="00CA4E11">
        <w:rPr>
          <w:rFonts w:ascii="Times New Roman" w:hAnsi="Times New Roman" w:cs="Times New Roman"/>
          <w:b/>
          <w:sz w:val="24"/>
          <w:szCs w:val="24"/>
          <w:lang w:val="en-US" w:eastAsia="ja-JP"/>
        </w:rPr>
        <w:t>?</w:t>
      </w:r>
      <w:r w:rsidR="007F05B5">
        <w:rPr>
          <w:rFonts w:ascii="Times New Roman" w:hAnsi="Times New Roman" w:cs="Times New Roman"/>
          <w:b/>
          <w:sz w:val="24"/>
          <w:szCs w:val="24"/>
          <w:lang w:val="en-US" w:eastAsia="ja-JP"/>
        </w:rPr>
        <w:t>??</w:t>
      </w:r>
    </w:p>
    <w:p w:rsidR="00492962" w:rsidRPr="00CA4E11" w:rsidRDefault="00492962" w:rsidP="00D843C2">
      <w:pPr>
        <w:rPr>
          <w:rFonts w:ascii="Times New Roman" w:hAnsi="Times New Roman" w:cs="Times New Roman"/>
          <w:b/>
          <w:sz w:val="24"/>
          <w:szCs w:val="24"/>
          <w:lang w:val="en-US" w:eastAsia="ja-JP"/>
        </w:rPr>
      </w:pPr>
      <w:r w:rsidRPr="00CA4E11">
        <w:rPr>
          <w:rFonts w:ascii="Times New Roman" w:hAnsi="Times New Roman" w:cs="Times New Roman"/>
          <w:b/>
          <w:sz w:val="24"/>
          <w:szCs w:val="24"/>
          <w:lang w:val="en-US" w:eastAsia="ja-JP"/>
        </w:rPr>
        <w:t>number of ARV:</w:t>
      </w:r>
      <w:r w:rsidR="00AA26A7" w:rsidRPr="00CA4E11">
        <w:rPr>
          <w:rFonts w:ascii="Times New Roman" w:hAnsi="Times New Roman" w:cs="Times New Roman"/>
          <w:b/>
          <w:sz w:val="24"/>
          <w:szCs w:val="24"/>
          <w:lang w:val="en-US" w:eastAsia="ja-JP"/>
        </w:rPr>
        <w:t xml:space="preserve"> </w:t>
      </w:r>
      <w:r w:rsidR="007F05B5" w:rsidRPr="00CA4E11">
        <w:rPr>
          <w:rFonts w:ascii="Times New Roman" w:hAnsi="Times New Roman" w:cs="Times New Roman"/>
          <w:b/>
          <w:sz w:val="24"/>
          <w:szCs w:val="24"/>
          <w:lang w:val="en-US" w:eastAsia="ja-JP"/>
        </w:rPr>
        <w:t>?</w:t>
      </w:r>
      <w:r w:rsidR="007F05B5">
        <w:rPr>
          <w:rFonts w:ascii="Times New Roman" w:hAnsi="Times New Roman" w:cs="Times New Roman"/>
          <w:b/>
          <w:sz w:val="24"/>
          <w:szCs w:val="24"/>
          <w:lang w:val="en-US" w:eastAsia="ja-JP"/>
        </w:rPr>
        <w:t>??</w:t>
      </w:r>
    </w:p>
    <w:p w:rsidR="00492962" w:rsidRPr="00CA4E11" w:rsidRDefault="00492962" w:rsidP="00D843C2">
      <w:pPr>
        <w:rPr>
          <w:rFonts w:ascii="Times New Roman" w:hAnsi="Times New Roman" w:cs="Times New Roman"/>
          <w:b/>
          <w:sz w:val="24"/>
          <w:szCs w:val="24"/>
          <w:lang w:val="en-US" w:eastAsia="ja-JP"/>
        </w:rPr>
      </w:pPr>
      <w:r w:rsidRPr="00CA4E11">
        <w:rPr>
          <w:rFonts w:ascii="Times New Roman" w:hAnsi="Times New Roman" w:cs="Times New Roman"/>
          <w:b/>
          <w:sz w:val="24"/>
          <w:szCs w:val="24"/>
          <w:lang w:val="en-US" w:eastAsia="ja-JP"/>
        </w:rPr>
        <w:t>float:</w:t>
      </w:r>
      <w:r w:rsidR="00AA26A7" w:rsidRPr="00CA4E11">
        <w:rPr>
          <w:rFonts w:ascii="Times New Roman" w:hAnsi="Times New Roman" w:cs="Times New Roman"/>
          <w:b/>
          <w:sz w:val="24"/>
          <w:szCs w:val="24"/>
          <w:lang w:val="en-US" w:eastAsia="ja-JP"/>
        </w:rPr>
        <w:t xml:space="preserve"> </w:t>
      </w:r>
      <w:r w:rsidR="007F05B5" w:rsidRPr="00CA4E11">
        <w:rPr>
          <w:rFonts w:ascii="Times New Roman" w:hAnsi="Times New Roman" w:cs="Times New Roman"/>
          <w:b/>
          <w:sz w:val="24"/>
          <w:szCs w:val="24"/>
          <w:lang w:val="en-US" w:eastAsia="ja-JP"/>
        </w:rPr>
        <w:t>?</w:t>
      </w:r>
      <w:r w:rsidR="007F05B5">
        <w:rPr>
          <w:rFonts w:ascii="Times New Roman" w:hAnsi="Times New Roman" w:cs="Times New Roman"/>
          <w:b/>
          <w:sz w:val="24"/>
          <w:szCs w:val="24"/>
          <w:lang w:val="en-US" w:eastAsia="ja-JP"/>
        </w:rPr>
        <w:t>??</w:t>
      </w:r>
    </w:p>
    <w:p w:rsidR="00492962" w:rsidRPr="00CA4E11" w:rsidRDefault="00492962" w:rsidP="00D843C2">
      <w:pPr>
        <w:rPr>
          <w:rFonts w:ascii="Times New Roman" w:hAnsi="Times New Roman" w:cs="Times New Roman"/>
          <w:b/>
          <w:sz w:val="24"/>
          <w:szCs w:val="24"/>
          <w:lang w:val="en-US" w:eastAsia="ja-JP"/>
        </w:rPr>
      </w:pPr>
      <w:r w:rsidRPr="00CA4E11">
        <w:rPr>
          <w:rFonts w:ascii="Times New Roman" w:hAnsi="Times New Roman" w:cs="Times New Roman"/>
          <w:b/>
          <w:sz w:val="24"/>
          <w:szCs w:val="24"/>
          <w:lang w:val="en-US" w:eastAsia="ja-JP"/>
        </w:rPr>
        <w:t>integer:</w:t>
      </w:r>
      <w:r w:rsidR="00AA26A7" w:rsidRPr="00CA4E11">
        <w:rPr>
          <w:rFonts w:ascii="Times New Roman" w:hAnsi="Times New Roman" w:cs="Times New Roman"/>
          <w:b/>
          <w:sz w:val="24"/>
          <w:szCs w:val="24"/>
          <w:lang w:val="en-US" w:eastAsia="ja-JP"/>
        </w:rPr>
        <w:t xml:space="preserve"> </w:t>
      </w:r>
      <w:r w:rsidR="007F05B5" w:rsidRPr="00CA4E11">
        <w:rPr>
          <w:rFonts w:ascii="Times New Roman" w:hAnsi="Times New Roman" w:cs="Times New Roman"/>
          <w:b/>
          <w:sz w:val="24"/>
          <w:szCs w:val="24"/>
          <w:lang w:val="en-US" w:eastAsia="ja-JP"/>
        </w:rPr>
        <w:t>?</w:t>
      </w:r>
      <w:r w:rsidR="007F05B5">
        <w:rPr>
          <w:rFonts w:ascii="Times New Roman" w:hAnsi="Times New Roman" w:cs="Times New Roman"/>
          <w:b/>
          <w:sz w:val="24"/>
          <w:szCs w:val="24"/>
          <w:lang w:val="en-US" w:eastAsia="ja-JP"/>
        </w:rPr>
        <w:t>??</w:t>
      </w:r>
    </w:p>
    <w:p w:rsidR="00B833E4" w:rsidRPr="00CA4E11" w:rsidRDefault="00B833E4" w:rsidP="00D843C2">
      <w:pPr>
        <w:rPr>
          <w:rFonts w:ascii="Times New Roman" w:hAnsi="Times New Roman" w:cs="Times New Roman"/>
          <w:b/>
          <w:sz w:val="28"/>
          <w:szCs w:val="24"/>
          <w:lang w:val="en-US" w:eastAsia="ja-JP"/>
        </w:rPr>
      </w:pPr>
    </w:p>
    <w:p w:rsidR="00AA26A7" w:rsidRPr="00CA4E11" w:rsidRDefault="00AA26A7" w:rsidP="006B513C">
      <w:pPr>
        <w:pStyle w:val="Heading2"/>
        <w:rPr>
          <w:color w:val="auto"/>
          <w:lang w:val="en-US" w:eastAsia="ja-JP"/>
        </w:rPr>
      </w:pPr>
      <w:bookmarkStart w:id="25" w:name="_Ref337799329"/>
      <w:bookmarkStart w:id="26" w:name="_Toc337799682"/>
      <w:bookmarkStart w:id="27" w:name="_Toc337799711"/>
      <w:r w:rsidRPr="00CA4E11">
        <w:rPr>
          <w:color w:val="auto"/>
          <w:lang w:val="en-US" w:eastAsia="ja-JP"/>
        </w:rPr>
        <w:t>Event Parameters</w:t>
      </w:r>
      <w:bookmarkEnd w:id="25"/>
      <w:bookmarkEnd w:id="26"/>
      <w:bookmarkEnd w:id="27"/>
    </w:p>
    <w:p w:rsidR="00B431D8" w:rsidRPr="00CA4E11" w:rsidRDefault="00B833E4" w:rsidP="00D843C2">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t xml:space="preserve">The events are what </w:t>
      </w:r>
      <w:r w:rsidR="00F135D6" w:rsidRPr="00CA4E11">
        <w:rPr>
          <w:rFonts w:ascii="Times New Roman" w:hAnsi="Times New Roman" w:cs="Times New Roman"/>
          <w:sz w:val="24"/>
          <w:szCs w:val="24"/>
          <w:lang w:val="en-US" w:eastAsia="ja-JP"/>
        </w:rPr>
        <w:t>happen</w:t>
      </w:r>
      <w:r w:rsidRPr="00CA4E11">
        <w:rPr>
          <w:rFonts w:ascii="Times New Roman" w:hAnsi="Times New Roman" w:cs="Times New Roman"/>
          <w:sz w:val="24"/>
          <w:szCs w:val="24"/>
          <w:lang w:val="en-US" w:eastAsia="ja-JP"/>
        </w:rPr>
        <w:t xml:space="preserve"> in the simulation.  Each event has the basic properties:</w:t>
      </w:r>
    </w:p>
    <w:p w:rsidR="00B833E4" w:rsidRPr="00CA4E11" w:rsidRDefault="00B833E4" w:rsidP="00D843C2">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tab/>
      </w:r>
      <w:r w:rsidRPr="00CA4E11">
        <w:rPr>
          <w:rFonts w:ascii="Times New Roman" w:hAnsi="Times New Roman" w:cs="Times New Roman"/>
          <w:b/>
          <w:sz w:val="24"/>
          <w:szCs w:val="24"/>
          <w:lang w:val="en-US" w:eastAsia="ja-JP"/>
        </w:rPr>
        <w:t xml:space="preserve">object_type: </w:t>
      </w:r>
      <w:r w:rsidRPr="00CA4E11">
        <w:rPr>
          <w:rFonts w:ascii="Times New Roman" w:hAnsi="Times New Roman" w:cs="Times New Roman"/>
          <w:sz w:val="24"/>
          <w:szCs w:val="24"/>
          <w:lang w:val="en-US" w:eastAsia="ja-JP"/>
        </w:rPr>
        <w:t>‘event’</w:t>
      </w:r>
    </w:p>
    <w:p w:rsidR="00B833E4" w:rsidRPr="00CA4E11" w:rsidRDefault="00B833E4" w:rsidP="00D843C2">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tab/>
      </w:r>
      <w:r w:rsidRPr="00CA4E11">
        <w:rPr>
          <w:rFonts w:ascii="Times New Roman" w:hAnsi="Times New Roman" w:cs="Times New Roman"/>
          <w:b/>
          <w:sz w:val="24"/>
          <w:szCs w:val="24"/>
          <w:lang w:val="en-US" w:eastAsia="ja-JP"/>
        </w:rPr>
        <w:t xml:space="preserve">enable: </w:t>
      </w:r>
      <w:r w:rsidRPr="00CA4E11">
        <w:rPr>
          <w:rFonts w:ascii="Times New Roman" w:hAnsi="Times New Roman" w:cs="Times New Roman"/>
          <w:sz w:val="24"/>
          <w:szCs w:val="24"/>
          <w:lang w:val="en-US" w:eastAsia="ja-JP"/>
        </w:rPr>
        <w:t>1</w:t>
      </w:r>
    </w:p>
    <w:p w:rsidR="00B833E4" w:rsidRPr="00CA4E11" w:rsidRDefault="00B833E4" w:rsidP="00D843C2">
      <w:pPr>
        <w:rPr>
          <w:rFonts w:ascii="Times New Roman" w:hAnsi="Times New Roman" w:cs="Times New Roman"/>
          <w:sz w:val="24"/>
          <w:szCs w:val="24"/>
          <w:lang w:val="en-US" w:eastAsia="ja-JP"/>
        </w:rPr>
      </w:pPr>
      <w:r w:rsidRPr="00CA4E11">
        <w:rPr>
          <w:rFonts w:ascii="Times New Roman" w:hAnsi="Times New Roman" w:cs="Times New Roman"/>
          <w:b/>
          <w:sz w:val="24"/>
          <w:szCs w:val="24"/>
          <w:lang w:val="en-US" w:eastAsia="ja-JP"/>
        </w:rPr>
        <w:tab/>
        <w:t xml:space="preserve">event_file: </w:t>
      </w:r>
      <w:r w:rsidRPr="00CA4E11">
        <w:rPr>
          <w:rFonts w:ascii="Times New Roman" w:hAnsi="Times New Roman" w:cs="Times New Roman"/>
          <w:sz w:val="24"/>
          <w:szCs w:val="24"/>
          <w:lang w:val="en-US" w:eastAsia="ja-JP"/>
        </w:rPr>
        <w:t>The file where the functions associated with this event are.</w:t>
      </w:r>
    </w:p>
    <w:p w:rsidR="00B833E4" w:rsidRPr="00CA4E11" w:rsidRDefault="00B833E4" w:rsidP="00D843C2">
      <w:pPr>
        <w:rPr>
          <w:rFonts w:ascii="Times New Roman" w:hAnsi="Times New Roman" w:cs="Times New Roman"/>
          <w:sz w:val="24"/>
          <w:szCs w:val="24"/>
          <w:lang w:val="en-US" w:eastAsia="ja-JP"/>
        </w:rPr>
      </w:pPr>
      <w:r w:rsidRPr="00CA4E11">
        <w:rPr>
          <w:rFonts w:ascii="Times New Roman" w:hAnsi="Times New Roman" w:cs="Times New Roman"/>
          <w:b/>
          <w:sz w:val="24"/>
          <w:szCs w:val="24"/>
          <w:lang w:val="en-US" w:eastAsia="ja-JP"/>
        </w:rPr>
        <w:tab/>
        <w:t xml:space="preserve">comments: </w:t>
      </w:r>
      <w:r w:rsidRPr="00CA4E11">
        <w:rPr>
          <w:rFonts w:ascii="Times New Roman" w:hAnsi="Times New Roman" w:cs="Times New Roman"/>
          <w:sz w:val="24"/>
          <w:szCs w:val="24"/>
          <w:lang w:val="en-US" w:eastAsia="ja-JP"/>
        </w:rPr>
        <w:t>Notes about the event.</w:t>
      </w:r>
    </w:p>
    <w:p w:rsidR="00B1021C" w:rsidRPr="00CA4E11" w:rsidRDefault="00B833E4" w:rsidP="00D843C2">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lastRenderedPageBreak/>
        <w:t>The only changeable parameter is “</w:t>
      </w:r>
      <w:r w:rsidRPr="00CA4E11">
        <w:rPr>
          <w:rFonts w:ascii="Times New Roman" w:hAnsi="Times New Roman" w:cs="Times New Roman"/>
          <w:b/>
          <w:sz w:val="24"/>
          <w:szCs w:val="24"/>
          <w:lang w:val="en-US" w:eastAsia="ja-JP"/>
        </w:rPr>
        <w:t>enable</w:t>
      </w:r>
      <w:r w:rsidRPr="00CA4E11">
        <w:rPr>
          <w:rFonts w:ascii="Times New Roman" w:hAnsi="Times New Roman" w:cs="Times New Roman"/>
          <w:sz w:val="24"/>
          <w:szCs w:val="24"/>
          <w:lang w:val="en-US" w:eastAsia="ja-JP"/>
        </w:rPr>
        <w:t xml:space="preserve">” which can be set to 0 in order to “disable” it </w:t>
      </w:r>
      <w:r w:rsidR="009A60FF" w:rsidRPr="00CA4E11">
        <w:rPr>
          <w:rFonts w:ascii="Times New Roman" w:hAnsi="Times New Roman" w:cs="Times New Roman"/>
          <w:sz w:val="24"/>
          <w:szCs w:val="24"/>
          <w:lang w:val="en-US" w:eastAsia="ja-JP"/>
        </w:rPr>
        <w:t>(</w:t>
      </w:r>
      <w:r w:rsidRPr="00CA4E11">
        <w:rPr>
          <w:rFonts w:ascii="Times New Roman" w:hAnsi="Times New Roman" w:cs="Times New Roman"/>
          <w:sz w:val="24"/>
          <w:szCs w:val="24"/>
          <w:lang w:val="en-US" w:eastAsia="ja-JP"/>
        </w:rPr>
        <w:t xml:space="preserve">not </w:t>
      </w:r>
      <w:r w:rsidR="009A60FF" w:rsidRPr="00CA4E11">
        <w:rPr>
          <w:rFonts w:ascii="Times New Roman" w:hAnsi="Times New Roman" w:cs="Times New Roman"/>
          <w:sz w:val="24"/>
          <w:szCs w:val="24"/>
          <w:lang w:val="en-US" w:eastAsia="ja-JP"/>
        </w:rPr>
        <w:t>include it</w:t>
      </w:r>
      <w:r w:rsidRPr="00CA4E11">
        <w:rPr>
          <w:rFonts w:ascii="Times New Roman" w:hAnsi="Times New Roman" w:cs="Times New Roman"/>
          <w:sz w:val="24"/>
          <w:szCs w:val="24"/>
          <w:lang w:val="en-US" w:eastAsia="ja-JP"/>
        </w:rPr>
        <w:t xml:space="preserve"> in the simulation</w:t>
      </w:r>
      <w:r w:rsidR="009A60FF" w:rsidRPr="00CA4E11">
        <w:rPr>
          <w:rFonts w:ascii="Times New Roman" w:hAnsi="Times New Roman" w:cs="Times New Roman"/>
          <w:sz w:val="24"/>
          <w:szCs w:val="24"/>
          <w:lang w:val="en-US" w:eastAsia="ja-JP"/>
        </w:rPr>
        <w:t>)</w:t>
      </w:r>
      <w:r w:rsidRPr="00CA4E11">
        <w:rPr>
          <w:rFonts w:ascii="Times New Roman" w:hAnsi="Times New Roman" w:cs="Times New Roman"/>
          <w:sz w:val="24"/>
          <w:szCs w:val="24"/>
          <w:lang w:val="en-US" w:eastAsia="ja-JP"/>
        </w:rPr>
        <w:t xml:space="preserve">.  </w:t>
      </w:r>
      <w:r w:rsidR="009A60FF" w:rsidRPr="00CA4E11">
        <w:rPr>
          <w:rFonts w:ascii="Times New Roman" w:hAnsi="Times New Roman" w:cs="Times New Roman"/>
          <w:sz w:val="24"/>
          <w:szCs w:val="24"/>
          <w:lang w:val="en-US" w:eastAsia="ja-JP"/>
        </w:rPr>
        <w:t>Some events, such as AIDSmortality, have only</w:t>
      </w:r>
      <w:r w:rsidRPr="00CA4E11">
        <w:rPr>
          <w:rFonts w:ascii="Times New Roman" w:hAnsi="Times New Roman" w:cs="Times New Roman"/>
          <w:sz w:val="24"/>
          <w:szCs w:val="24"/>
          <w:lang w:val="en-US" w:eastAsia="ja-JP"/>
        </w:rPr>
        <w:t xml:space="preserve"> the basic properties but nothing else. </w:t>
      </w:r>
      <w:r w:rsidR="009175A2" w:rsidRPr="00CA4E11">
        <w:rPr>
          <w:rFonts w:ascii="Times New Roman" w:hAnsi="Times New Roman" w:cs="Times New Roman"/>
          <w:sz w:val="24"/>
          <w:szCs w:val="24"/>
          <w:lang w:val="en-US" w:eastAsia="ja-JP"/>
        </w:rPr>
        <w:t xml:space="preserve">Other events, such as HIVtest, have many more.  </w:t>
      </w:r>
      <w:r w:rsidR="009A60FF" w:rsidRPr="00CA4E11">
        <w:rPr>
          <w:rFonts w:ascii="Times New Roman" w:hAnsi="Times New Roman" w:cs="Times New Roman"/>
          <w:sz w:val="24"/>
          <w:szCs w:val="24"/>
          <w:lang w:val="en-US" w:eastAsia="ja-JP"/>
        </w:rPr>
        <w:t xml:space="preserve">Below is a </w:t>
      </w:r>
      <w:r w:rsidR="009175A2" w:rsidRPr="00CA4E11">
        <w:rPr>
          <w:rFonts w:ascii="Times New Roman" w:hAnsi="Times New Roman" w:cs="Times New Roman"/>
          <w:sz w:val="24"/>
          <w:szCs w:val="24"/>
          <w:lang w:val="en-US" w:eastAsia="ja-JP"/>
        </w:rPr>
        <w:t xml:space="preserve">table with a </w:t>
      </w:r>
      <w:r w:rsidR="009A60FF" w:rsidRPr="00CA4E11">
        <w:rPr>
          <w:rFonts w:ascii="Times New Roman" w:hAnsi="Times New Roman" w:cs="Times New Roman"/>
          <w:sz w:val="24"/>
          <w:szCs w:val="24"/>
          <w:lang w:val="en-US" w:eastAsia="ja-JP"/>
        </w:rPr>
        <w:t>description of each event and their properties:</w:t>
      </w:r>
      <w:r w:rsidR="00B1021C" w:rsidRPr="00CA4E11">
        <w:rPr>
          <w:rFonts w:ascii="Times New Roman" w:hAnsi="Times New Roman" w:cs="Times New Roman"/>
          <w:sz w:val="24"/>
          <w:szCs w:val="24"/>
          <w:lang w:val="en-US" w:eastAsia="ja-JP"/>
        </w:rPr>
        <w:t xml:space="preserve"> </w:t>
      </w:r>
    </w:p>
    <w:p w:rsidR="00D024B8" w:rsidRPr="00CA4E11" w:rsidRDefault="00D024B8" w:rsidP="00D843C2">
      <w:pPr>
        <w:rPr>
          <w:rFonts w:ascii="Times New Roman" w:hAnsi="Times New Roman" w:cs="Times New Roman"/>
          <w:sz w:val="24"/>
          <w:szCs w:val="24"/>
          <w:lang w:val="en-US" w:eastAsia="ja-JP"/>
        </w:rPr>
        <w:sectPr w:rsidR="00D024B8" w:rsidRPr="00CA4E11" w:rsidSect="00513DC4">
          <w:pgSz w:w="11906" w:h="16838" w:code="9"/>
          <w:pgMar w:top="1134" w:right="1418" w:bottom="1134" w:left="1418" w:header="709" w:footer="709" w:gutter="0"/>
          <w:cols w:space="708"/>
          <w:docGrid w:linePitch="360"/>
        </w:sectPr>
      </w:pPr>
    </w:p>
    <w:tbl>
      <w:tblPr>
        <w:tblW w:w="13807" w:type="dxa"/>
        <w:tblInd w:w="93" w:type="dxa"/>
        <w:tblLayout w:type="fixed"/>
        <w:tblLook w:val="04A0" w:firstRow="1" w:lastRow="0" w:firstColumn="1" w:lastColumn="0" w:noHBand="0" w:noVBand="1"/>
      </w:tblPr>
      <w:tblGrid>
        <w:gridCol w:w="3529"/>
        <w:gridCol w:w="2973"/>
        <w:gridCol w:w="7305"/>
      </w:tblGrid>
      <w:tr w:rsidR="00D024B8" w:rsidRPr="00CA4E11" w:rsidTr="00D232B4">
        <w:trPr>
          <w:trHeight w:val="132"/>
        </w:trPr>
        <w:tc>
          <w:tcPr>
            <w:tcW w:w="3529" w:type="dxa"/>
            <w:tcBorders>
              <w:top w:val="single" w:sz="4" w:space="0" w:color="auto"/>
              <w:bottom w:val="single" w:sz="4" w:space="0" w:color="auto"/>
            </w:tcBorders>
            <w:shd w:val="clear" w:color="auto" w:fill="808080" w:themeFill="background1" w:themeFillShade="80"/>
            <w:vAlign w:val="center"/>
            <w:hideMark/>
          </w:tcPr>
          <w:p w:rsidR="00D024B8" w:rsidRPr="00CA4E11" w:rsidRDefault="00D024B8" w:rsidP="00D843C2">
            <w:pPr>
              <w:spacing w:after="0" w:line="240" w:lineRule="auto"/>
              <w:rPr>
                <w:rFonts w:ascii="Times New Roman" w:eastAsia="Times New Roman" w:hAnsi="Times New Roman" w:cs="Times New Roman"/>
                <w:b/>
                <w:bCs/>
                <w:sz w:val="28"/>
                <w:szCs w:val="24"/>
                <w:lang w:eastAsia="en-ZA"/>
              </w:rPr>
            </w:pPr>
            <w:r w:rsidRPr="00CA4E11">
              <w:rPr>
                <w:rFonts w:ascii="Times New Roman" w:eastAsia="Times New Roman" w:hAnsi="Times New Roman" w:cs="Times New Roman"/>
                <w:b/>
                <w:bCs/>
                <w:sz w:val="28"/>
                <w:szCs w:val="24"/>
                <w:lang w:eastAsia="en-ZA"/>
              </w:rPr>
              <w:lastRenderedPageBreak/>
              <w:t>Event</w:t>
            </w:r>
          </w:p>
        </w:tc>
        <w:tc>
          <w:tcPr>
            <w:tcW w:w="2973" w:type="dxa"/>
            <w:tcBorders>
              <w:top w:val="single" w:sz="4" w:space="0" w:color="auto"/>
              <w:bottom w:val="single" w:sz="4" w:space="0" w:color="auto"/>
            </w:tcBorders>
            <w:shd w:val="clear" w:color="auto" w:fill="808080" w:themeFill="background1" w:themeFillShade="80"/>
            <w:vAlign w:val="center"/>
            <w:hideMark/>
          </w:tcPr>
          <w:p w:rsidR="00D024B8" w:rsidRPr="00CA4E11" w:rsidRDefault="00D024B8" w:rsidP="00833EAC">
            <w:pPr>
              <w:spacing w:after="0" w:line="240" w:lineRule="auto"/>
              <w:rPr>
                <w:rFonts w:ascii="Times New Roman" w:eastAsia="Times New Roman" w:hAnsi="Times New Roman" w:cs="Times New Roman"/>
                <w:b/>
                <w:bCs/>
                <w:sz w:val="28"/>
                <w:szCs w:val="24"/>
                <w:lang w:eastAsia="en-ZA"/>
              </w:rPr>
            </w:pPr>
            <w:r w:rsidRPr="00CA4E11">
              <w:rPr>
                <w:rFonts w:ascii="Times New Roman" w:eastAsia="Times New Roman" w:hAnsi="Times New Roman" w:cs="Times New Roman"/>
                <w:b/>
                <w:bCs/>
                <w:sz w:val="28"/>
                <w:szCs w:val="24"/>
                <w:lang w:eastAsia="en-ZA"/>
              </w:rPr>
              <w:t>Initial Value</w:t>
            </w:r>
          </w:p>
        </w:tc>
        <w:tc>
          <w:tcPr>
            <w:tcW w:w="7305" w:type="dxa"/>
            <w:tcBorders>
              <w:top w:val="single" w:sz="4" w:space="0" w:color="auto"/>
              <w:bottom w:val="single" w:sz="4" w:space="0" w:color="auto"/>
            </w:tcBorders>
            <w:shd w:val="clear" w:color="auto" w:fill="808080" w:themeFill="background1" w:themeFillShade="80"/>
            <w:vAlign w:val="center"/>
            <w:hideMark/>
          </w:tcPr>
          <w:p w:rsidR="00D024B8" w:rsidRPr="00CA4E11" w:rsidRDefault="00D024B8" w:rsidP="00C96F79">
            <w:pPr>
              <w:spacing w:after="0" w:line="240" w:lineRule="auto"/>
              <w:rPr>
                <w:rFonts w:ascii="Times New Roman" w:eastAsia="Times New Roman" w:hAnsi="Times New Roman" w:cs="Times New Roman"/>
                <w:b/>
                <w:bCs/>
                <w:sz w:val="28"/>
                <w:szCs w:val="24"/>
                <w:lang w:eastAsia="en-ZA"/>
              </w:rPr>
            </w:pPr>
            <w:r w:rsidRPr="00CA4E11">
              <w:rPr>
                <w:rFonts w:ascii="Times New Roman" w:eastAsia="Times New Roman" w:hAnsi="Times New Roman" w:cs="Times New Roman"/>
                <w:b/>
                <w:bCs/>
                <w:sz w:val="28"/>
                <w:szCs w:val="24"/>
                <w:lang w:eastAsia="en-ZA"/>
              </w:rPr>
              <w:t>Description</w:t>
            </w:r>
          </w:p>
        </w:tc>
      </w:tr>
      <w:tr w:rsidR="00D024B8" w:rsidRPr="00CA4E11" w:rsidTr="00D232B4">
        <w:trPr>
          <w:trHeight w:val="111"/>
        </w:trPr>
        <w:tc>
          <w:tcPr>
            <w:tcW w:w="3529" w:type="dxa"/>
            <w:tcBorders>
              <w:top w:val="single" w:sz="4" w:space="0" w:color="auto"/>
            </w:tcBorders>
            <w:shd w:val="clear" w:color="auto" w:fill="D9D9D9" w:themeFill="background1" w:themeFillShade="D9"/>
            <w:vAlign w:val="center"/>
            <w:hideMark/>
          </w:tcPr>
          <w:p w:rsidR="00D024B8" w:rsidRPr="00CA4E11" w:rsidRDefault="00833EAC"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b/>
                <w:bCs/>
                <w:sz w:val="24"/>
                <w:szCs w:val="24"/>
                <w:lang w:val="en-US" w:eastAsia="en-ZA"/>
              </w:rPr>
              <w:t>AIDSmorta</w:t>
            </w:r>
            <w:r w:rsidR="00D024B8" w:rsidRPr="00CA4E11">
              <w:rPr>
                <w:rFonts w:ascii="Times New Roman" w:eastAsia="Times New Roman" w:hAnsi="Times New Roman" w:cs="Times New Roman"/>
                <w:b/>
                <w:bCs/>
                <w:sz w:val="24"/>
                <w:szCs w:val="24"/>
                <w:lang w:val="en-US" w:eastAsia="en-ZA"/>
              </w:rPr>
              <w:t>lity</w:t>
            </w:r>
          </w:p>
        </w:tc>
        <w:tc>
          <w:tcPr>
            <w:tcW w:w="2973" w:type="dxa"/>
            <w:tcBorders>
              <w:top w:val="single" w:sz="4" w:space="0" w:color="auto"/>
            </w:tcBorders>
            <w:shd w:val="clear" w:color="auto" w:fill="D9D9D9" w:themeFill="background1" w:themeFillShade="D9"/>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p>
        </w:tc>
        <w:tc>
          <w:tcPr>
            <w:tcW w:w="7305" w:type="dxa"/>
            <w:tcBorders>
              <w:top w:val="single" w:sz="4" w:space="0" w:color="auto"/>
            </w:tcBorders>
            <w:shd w:val="clear" w:color="auto" w:fill="D9D9D9" w:themeFill="background1" w:themeFillShade="D9"/>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object_type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w:t>
            </w:r>
          </w:p>
        </w:tc>
        <w:tc>
          <w:tcPr>
            <w:tcW w:w="7305" w:type="dxa"/>
            <w:tcBorders>
              <w:left w:val="single" w:sz="4" w:space="0" w:color="auto"/>
            </w:tcBorders>
            <w:shd w:val="clear" w:color="auto" w:fill="auto"/>
            <w:vAlign w:val="center"/>
            <w:hideMark/>
          </w:tcPr>
          <w:p w:rsidR="00D024B8" w:rsidRPr="00CA4E11" w:rsidRDefault="00833EAC"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xml:space="preserve">When an individual becomes infected, an AIDSmortality event is created for him or her.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enable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event_file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'eventAIDSmortality'</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2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comments</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{'AIDS mortality properties implemented by HIV transmission event.'}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shd w:val="clear" w:color="auto" w:fill="D9D9D9" w:themeFill="background1" w:themeFillShade="D9"/>
            <w:vAlign w:val="center"/>
            <w:hideMark/>
          </w:tcPr>
          <w:p w:rsidR="00D024B8" w:rsidRPr="00CA4E11" w:rsidRDefault="00D024B8"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b/>
                <w:bCs/>
                <w:sz w:val="24"/>
                <w:szCs w:val="24"/>
                <w:lang w:val="en-US" w:eastAsia="en-ZA"/>
              </w:rPr>
              <w:t>AntenatalCare</w:t>
            </w:r>
          </w:p>
        </w:tc>
        <w:tc>
          <w:tcPr>
            <w:tcW w:w="2973" w:type="dxa"/>
            <w:shd w:val="clear" w:color="auto" w:fill="D9D9D9" w:themeFill="background1" w:themeFillShade="D9"/>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p>
        </w:tc>
        <w:tc>
          <w:tcPr>
            <w:tcW w:w="7305" w:type="dxa"/>
            <w:shd w:val="clear" w:color="auto" w:fill="D9D9D9" w:themeFill="background1" w:themeFillShade="D9"/>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object_type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enable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event_file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'eventANC'</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attendance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{3x4 cell}</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2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comments</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{'Antenatal care implemented by ANC event.'}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shd w:val="clear" w:color="auto" w:fill="D9D9D9" w:themeFill="background1" w:themeFillShade="D9"/>
            <w:vAlign w:val="center"/>
            <w:hideMark/>
          </w:tcPr>
          <w:p w:rsidR="00D024B8" w:rsidRPr="00CA4E11" w:rsidRDefault="00D024B8"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b/>
                <w:bCs/>
                <w:sz w:val="24"/>
                <w:szCs w:val="24"/>
                <w:lang w:val="en-US" w:eastAsia="en-ZA"/>
              </w:rPr>
              <w:t>ARVtreatment</w:t>
            </w:r>
          </w:p>
        </w:tc>
        <w:tc>
          <w:tcPr>
            <w:tcW w:w="2973" w:type="dxa"/>
            <w:shd w:val="clear" w:color="auto" w:fill="D9D9D9" w:themeFill="background1" w:themeFillShade="D9"/>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p>
        </w:tc>
        <w:tc>
          <w:tcPr>
            <w:tcW w:w="7305" w:type="dxa"/>
            <w:shd w:val="clear" w:color="auto" w:fill="D9D9D9" w:themeFill="background1" w:themeFillShade="D9"/>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object_type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enable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event_file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'eventARV'</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22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ARV_program_start_time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15</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22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lifetime_extension_by_ARV</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{2x2 cell}</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2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comments</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{'Treatment implemented by ARV event.'}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shd w:val="clear" w:color="auto" w:fill="D9D9D9" w:themeFill="background1" w:themeFillShade="D9"/>
            <w:vAlign w:val="center"/>
            <w:hideMark/>
          </w:tcPr>
          <w:p w:rsidR="00D024B8" w:rsidRPr="00CA4E11" w:rsidRDefault="00D024B8"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b/>
                <w:bCs/>
                <w:sz w:val="24"/>
                <w:szCs w:val="24"/>
                <w:lang w:val="en-US" w:eastAsia="en-ZA"/>
              </w:rPr>
              <w:t>ARVstop</w:t>
            </w:r>
          </w:p>
        </w:tc>
        <w:tc>
          <w:tcPr>
            <w:tcW w:w="2973" w:type="dxa"/>
            <w:shd w:val="clear" w:color="auto" w:fill="D9D9D9" w:themeFill="background1" w:themeFillShade="D9"/>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p>
        </w:tc>
        <w:tc>
          <w:tcPr>
            <w:tcW w:w="7305" w:type="dxa"/>
            <w:shd w:val="clear" w:color="auto" w:fill="D9D9D9" w:themeFill="background1" w:themeFillShade="D9"/>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object_type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enable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event_file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'eventARVstop'</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drop_out_rate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0.05</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22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lifetime_extension_by_ARV</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{2x2 cell}</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2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comments</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xml:space="preserve">{'Treatment implemented </w:t>
            </w:r>
            <w:r w:rsidRPr="00CA4E11">
              <w:rPr>
                <w:rFonts w:ascii="Times New Roman" w:eastAsia="Times New Roman" w:hAnsi="Times New Roman" w:cs="Times New Roman"/>
                <w:sz w:val="24"/>
                <w:szCs w:val="24"/>
                <w:lang w:eastAsia="en-ZA"/>
              </w:rPr>
              <w:lastRenderedPageBreak/>
              <w:t>by ARVstop event.'}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lastRenderedPageBreak/>
              <w:t> </w:t>
            </w:r>
          </w:p>
        </w:tc>
      </w:tr>
      <w:tr w:rsidR="00D024B8" w:rsidRPr="00CA4E11" w:rsidTr="00D232B4">
        <w:trPr>
          <w:trHeight w:val="111"/>
        </w:trPr>
        <w:tc>
          <w:tcPr>
            <w:tcW w:w="3529" w:type="dxa"/>
            <w:shd w:val="clear" w:color="auto" w:fill="D9D9D9" w:themeFill="background1" w:themeFillShade="D9"/>
            <w:vAlign w:val="center"/>
            <w:hideMark/>
          </w:tcPr>
          <w:p w:rsidR="00D024B8" w:rsidRPr="00CA4E11" w:rsidRDefault="00D024B8"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b/>
                <w:bCs/>
                <w:sz w:val="24"/>
                <w:szCs w:val="24"/>
                <w:lang w:val="en-US" w:eastAsia="en-ZA"/>
              </w:rPr>
              <w:lastRenderedPageBreak/>
              <w:t>birth</w:t>
            </w:r>
          </w:p>
        </w:tc>
        <w:tc>
          <w:tcPr>
            <w:tcW w:w="2973" w:type="dxa"/>
            <w:shd w:val="clear" w:color="auto" w:fill="D9D9D9" w:themeFill="background1" w:themeFillShade="D9"/>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p>
        </w:tc>
        <w:tc>
          <w:tcPr>
            <w:tcW w:w="7305" w:type="dxa"/>
            <w:shd w:val="clear" w:color="auto" w:fill="D9D9D9" w:themeFill="background1" w:themeFillShade="D9"/>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object_type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w:t>
            </w:r>
          </w:p>
        </w:tc>
        <w:tc>
          <w:tcPr>
            <w:tcW w:w="7305" w:type="dxa"/>
            <w:tcBorders>
              <w:left w:val="single" w:sz="4" w:space="0" w:color="auto"/>
            </w:tcBorders>
            <w:shd w:val="clear" w:color="auto" w:fill="auto"/>
            <w:vAlign w:val="center"/>
            <w:hideMark/>
          </w:tcPr>
          <w:p w:rsidR="00D024B8" w:rsidRPr="00CA4E11" w:rsidRDefault="00D232B4" w:rsidP="00C96F79">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When a conception event fires, a birth is fired after the prescribed gestation period (0.76 of a year is approximately 9 months).</w:t>
            </w:r>
            <w:r w:rsidR="007E0B90">
              <w:rPr>
                <w:rFonts w:ascii="Times New Roman" w:eastAsia="Times New Roman" w:hAnsi="Times New Roman" w:cs="Times New Roman"/>
                <w:sz w:val="24"/>
                <w:szCs w:val="24"/>
                <w:lang w:eastAsia="en-ZA"/>
              </w:rPr>
              <w:t xml:space="preserve">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enable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event_file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'eventBirth'</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boy_girl_ratio</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0.5</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gestation</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0.76923</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2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comments</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{'Every pregnant woman gives birth, unless mortality occurs first'}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shd w:val="clear" w:color="auto" w:fill="D9D9D9" w:themeFill="background1" w:themeFillShade="D9"/>
            <w:vAlign w:val="center"/>
            <w:hideMark/>
          </w:tcPr>
          <w:p w:rsidR="00D024B8" w:rsidRPr="00CA4E11" w:rsidRDefault="00D024B8"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b/>
                <w:bCs/>
                <w:sz w:val="24"/>
                <w:szCs w:val="24"/>
                <w:lang w:val="en-US" w:eastAsia="en-ZA"/>
              </w:rPr>
              <w:t>malecircumcision</w:t>
            </w:r>
          </w:p>
        </w:tc>
        <w:tc>
          <w:tcPr>
            <w:tcW w:w="2973" w:type="dxa"/>
            <w:shd w:val="clear" w:color="auto" w:fill="D9D9D9" w:themeFill="background1" w:themeFillShade="D9"/>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p>
        </w:tc>
        <w:tc>
          <w:tcPr>
            <w:tcW w:w="7305" w:type="dxa"/>
            <w:shd w:val="clear" w:color="auto" w:fill="D9D9D9" w:themeFill="background1" w:themeFillShade="D9"/>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object_type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enable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event_file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'eventCircumcision'</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Cauchy_scale_parameter</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Cauchy_peak_age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40</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campaign_scale_factor</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campaign_start_date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'01-Jan-2050'</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22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campaign_roll_out_duration</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2</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time_vector_resolution</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0.5</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comments</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shd w:val="clear" w:color="auto" w:fill="D9D9D9" w:themeFill="background1" w:themeFillShade="D9"/>
            <w:vAlign w:val="center"/>
            <w:hideMark/>
          </w:tcPr>
          <w:p w:rsidR="00D024B8" w:rsidRPr="00CA4E11" w:rsidRDefault="00D024B8"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b/>
                <w:bCs/>
                <w:sz w:val="24"/>
                <w:szCs w:val="24"/>
                <w:lang w:val="en-US" w:eastAsia="en-ZA"/>
              </w:rPr>
              <w:t>conception</w:t>
            </w:r>
          </w:p>
        </w:tc>
        <w:tc>
          <w:tcPr>
            <w:tcW w:w="2973" w:type="dxa"/>
            <w:shd w:val="clear" w:color="auto" w:fill="D9D9D9" w:themeFill="background1" w:themeFillShade="D9"/>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p>
        </w:tc>
        <w:tc>
          <w:tcPr>
            <w:tcW w:w="7305" w:type="dxa"/>
            <w:shd w:val="clear" w:color="auto" w:fill="D9D9D9" w:themeFill="background1" w:themeFillShade="D9"/>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object_type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r w:rsidR="00D232B4">
              <w:rPr>
                <w:rFonts w:ascii="Times New Roman" w:eastAsia="Times New Roman" w:hAnsi="Times New Roman" w:cs="Times New Roman"/>
                <w:sz w:val="24"/>
                <w:szCs w:val="24"/>
                <w:lang w:eastAsia="en-ZA"/>
              </w:rPr>
              <w:t xml:space="preserve">Conception is determined by age-specific fertility rates, applicable to all </w:t>
            </w:r>
            <w:r w:rsidR="00D232B4" w:rsidRPr="00D232B4">
              <w:rPr>
                <w:rFonts w:ascii="Times New Roman" w:eastAsia="Times New Roman" w:hAnsi="Times New Roman" w:cs="Times New Roman"/>
                <w:sz w:val="24"/>
                <w:szCs w:val="24"/>
                <w:lang w:eastAsia="en-ZA"/>
              </w:rPr>
              <w:t xml:space="preserve">women between 15 and 50 years old.  The specific fertility can be seen in </w:t>
            </w:r>
            <w:r w:rsidR="00D232B4" w:rsidRPr="00D232B4">
              <w:rPr>
                <w:rFonts w:ascii="Times New Roman" w:eastAsia="Times New Roman" w:hAnsi="Times New Roman" w:cs="Times New Roman"/>
                <w:sz w:val="24"/>
                <w:szCs w:val="24"/>
                <w:lang w:eastAsia="en-ZA"/>
              </w:rPr>
              <w:fldChar w:fldCharType="begin"/>
            </w:r>
            <w:r w:rsidR="00D232B4" w:rsidRPr="00D232B4">
              <w:rPr>
                <w:rFonts w:ascii="Times New Roman" w:eastAsia="Times New Roman" w:hAnsi="Times New Roman" w:cs="Times New Roman"/>
                <w:sz w:val="24"/>
                <w:szCs w:val="24"/>
                <w:lang w:eastAsia="en-ZA"/>
              </w:rPr>
              <w:instrText xml:space="preserve"> REF _Ref338157762 \h  \* MERGEFORMAT </w:instrText>
            </w:r>
            <w:r w:rsidR="00D232B4" w:rsidRPr="00D232B4">
              <w:rPr>
                <w:rFonts w:ascii="Times New Roman" w:eastAsia="Times New Roman" w:hAnsi="Times New Roman" w:cs="Times New Roman"/>
                <w:sz w:val="24"/>
                <w:szCs w:val="24"/>
                <w:lang w:eastAsia="en-ZA"/>
              </w:rPr>
            </w:r>
            <w:r w:rsidR="00D232B4" w:rsidRPr="00D232B4">
              <w:rPr>
                <w:rFonts w:ascii="Times New Roman" w:eastAsia="Times New Roman" w:hAnsi="Times New Roman" w:cs="Times New Roman"/>
                <w:sz w:val="24"/>
                <w:szCs w:val="24"/>
                <w:lang w:eastAsia="en-ZA"/>
              </w:rPr>
              <w:fldChar w:fldCharType="separate"/>
            </w:r>
            <w:r w:rsidR="00D232B4" w:rsidRPr="00D232B4">
              <w:rPr>
                <w:rFonts w:ascii="Times New Roman" w:hAnsi="Times New Roman" w:cs="Times New Roman"/>
                <w:sz w:val="24"/>
                <w:szCs w:val="24"/>
              </w:rPr>
              <w:t xml:space="preserve">Figure </w:t>
            </w:r>
            <w:r w:rsidR="00D232B4" w:rsidRPr="00D232B4">
              <w:rPr>
                <w:rFonts w:ascii="Times New Roman" w:hAnsi="Times New Roman" w:cs="Times New Roman"/>
                <w:noProof/>
                <w:sz w:val="24"/>
                <w:szCs w:val="24"/>
              </w:rPr>
              <w:t>4</w:t>
            </w:r>
            <w:r w:rsidR="00D232B4" w:rsidRPr="00D232B4">
              <w:rPr>
                <w:rFonts w:ascii="Times New Roman" w:eastAsia="Times New Roman" w:hAnsi="Times New Roman" w:cs="Times New Roman"/>
                <w:sz w:val="24"/>
                <w:szCs w:val="24"/>
                <w:lang w:eastAsia="en-ZA"/>
              </w:rPr>
              <w:fldChar w:fldCharType="end"/>
            </w:r>
            <w:r w:rsidR="00D232B4" w:rsidRPr="00D232B4">
              <w:rPr>
                <w:rFonts w:ascii="Times New Roman" w:eastAsia="Times New Roman" w:hAnsi="Times New Roman" w:cs="Times New Roman"/>
                <w:sz w:val="24"/>
                <w:szCs w:val="24"/>
                <w:lang w:eastAsia="en-ZA"/>
              </w:rPr>
              <w:t>.</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enable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event_file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'eventConception'</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fertility_rate_parameter</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0.155</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comments</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{'Birth implemented by birth event.'}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shd w:val="clear" w:color="auto" w:fill="D9D9D9" w:themeFill="background1" w:themeFillShade="D9"/>
            <w:vAlign w:val="center"/>
            <w:hideMark/>
          </w:tcPr>
          <w:p w:rsidR="00D024B8" w:rsidRPr="00CA4E11" w:rsidRDefault="00D024B8"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b/>
                <w:bCs/>
                <w:sz w:val="24"/>
                <w:szCs w:val="24"/>
                <w:lang w:val="en-US" w:eastAsia="en-ZA"/>
              </w:rPr>
              <w:t>dissolution</w:t>
            </w:r>
          </w:p>
        </w:tc>
        <w:tc>
          <w:tcPr>
            <w:tcW w:w="2973" w:type="dxa"/>
            <w:shd w:val="clear" w:color="auto" w:fill="D9D9D9" w:themeFill="background1" w:themeFillShade="D9"/>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p>
        </w:tc>
        <w:tc>
          <w:tcPr>
            <w:tcW w:w="7305" w:type="dxa"/>
            <w:shd w:val="clear" w:color="auto" w:fill="D9D9D9" w:themeFill="background1" w:themeFillShade="D9"/>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lastRenderedPageBreak/>
              <w:t>object_type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enable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event_file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'eventDissolution'</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baseline_factor</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community_factor</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current_relations_factor</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0.18232</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22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individual_behavioural_factor</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mean_age_factor</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-0.040236</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last_change_factor</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-0.35667</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age_limit</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15</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age_difference_factor</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0.09531</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transaction_sex_factor</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preferred_age_difference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3</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comments</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w:t>
            </w:r>
          </w:p>
        </w:tc>
        <w:tc>
          <w:tcPr>
            <w:tcW w:w="7305" w:type="dxa"/>
            <w:tcBorders>
              <w:left w:val="single" w:sz="4" w:space="0" w:color="auto"/>
            </w:tcBorders>
            <w:shd w:val="clear" w:color="auto" w:fill="auto"/>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shd w:val="clear" w:color="auto" w:fill="D9D9D9" w:themeFill="background1" w:themeFillShade="D9"/>
            <w:vAlign w:val="center"/>
            <w:hideMark/>
          </w:tcPr>
          <w:p w:rsidR="00D024B8" w:rsidRPr="00CA4E11" w:rsidRDefault="00D024B8"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b/>
                <w:bCs/>
                <w:sz w:val="24"/>
                <w:szCs w:val="24"/>
                <w:lang w:val="en-US" w:eastAsia="en-ZA"/>
              </w:rPr>
              <w:t>formation</w:t>
            </w:r>
          </w:p>
        </w:tc>
        <w:tc>
          <w:tcPr>
            <w:tcW w:w="2973" w:type="dxa"/>
            <w:shd w:val="clear" w:color="auto" w:fill="D9D9D9" w:themeFill="background1" w:themeFillShade="D9"/>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p>
        </w:tc>
        <w:tc>
          <w:tcPr>
            <w:tcW w:w="7305" w:type="dxa"/>
            <w:shd w:val="clear" w:color="auto" w:fill="D9D9D9" w:themeFill="background1" w:themeFillShade="D9"/>
            <w:vAlign w:val="center"/>
            <w:hideMark/>
          </w:tcPr>
          <w:p w:rsidR="00D024B8" w:rsidRPr="00CA4E11" w:rsidRDefault="00D024B8"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object_type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w:t>
            </w:r>
          </w:p>
        </w:tc>
        <w:tc>
          <w:tcPr>
            <w:tcW w:w="7305" w:type="dxa"/>
            <w:tcBorders>
              <w:left w:val="single" w:sz="4" w:space="0" w:color="auto"/>
            </w:tcBorders>
            <w:shd w:val="clear" w:color="auto" w:fill="auto"/>
            <w:vAlign w:val="center"/>
            <w:hideMark/>
          </w:tcPr>
          <w:p w:rsidR="00D024B8" w:rsidRPr="001101DD" w:rsidRDefault="007E0B90" w:rsidP="007E0B90">
            <w:pPr>
              <w:autoSpaceDE w:val="0"/>
              <w:autoSpaceDN w:val="0"/>
              <w:adjustRightInd w:val="0"/>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event that a relationship is formed between two individuals. Note that h</w:t>
            </w:r>
            <w:r w:rsidR="001101DD" w:rsidRPr="001101DD">
              <w:rPr>
                <w:rFonts w:ascii="Times New Roman" w:hAnsi="Times New Roman" w:cs="Times New Roman"/>
                <w:sz w:val="24"/>
                <w:szCs w:val="24"/>
              </w:rPr>
              <w:t xml:space="preserve">omosexual relationships are not considered in our model.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enable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D024B8" w:rsidRPr="001101DD" w:rsidRDefault="00D024B8" w:rsidP="00C96F79">
            <w:pPr>
              <w:spacing w:after="0" w:line="240" w:lineRule="auto"/>
              <w:rPr>
                <w:rFonts w:ascii="Times New Roman" w:eastAsia="Times New Roman" w:hAnsi="Times New Roman" w:cs="Times New Roman"/>
                <w:sz w:val="24"/>
                <w:szCs w:val="24"/>
                <w:lang w:eastAsia="en-ZA"/>
              </w:rPr>
            </w:pPr>
            <w:r w:rsidRPr="001101DD">
              <w:rPr>
                <w:rFonts w:ascii="Times New Roman" w:eastAsia="Times New Roman" w:hAnsi="Times New Roman" w:cs="Times New Roman"/>
                <w:sz w:val="24"/>
                <w:szCs w:val="24"/>
                <w:lang w:eastAsia="en-ZA"/>
              </w:rPr>
              <w:t> </w:t>
            </w:r>
          </w:p>
        </w:tc>
      </w:tr>
      <w:tr w:rsidR="00D024B8" w:rsidRPr="00CA4E11" w:rsidTr="00D232B4">
        <w:trPr>
          <w:trHeight w:val="111"/>
        </w:trPr>
        <w:tc>
          <w:tcPr>
            <w:tcW w:w="3529" w:type="dxa"/>
            <w:tcBorders>
              <w:right w:val="single" w:sz="4" w:space="0" w:color="auto"/>
            </w:tcBorders>
            <w:shd w:val="clear" w:color="auto" w:fill="auto"/>
            <w:vAlign w:val="center"/>
            <w:hideMark/>
          </w:tcPr>
          <w:p w:rsidR="00D024B8" w:rsidRPr="00CA4E11" w:rsidRDefault="00D024B8"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event_file</w:t>
            </w:r>
          </w:p>
        </w:tc>
        <w:tc>
          <w:tcPr>
            <w:tcW w:w="2973" w:type="dxa"/>
            <w:tcBorders>
              <w:left w:val="single" w:sz="4" w:space="0" w:color="auto"/>
              <w:right w:val="single" w:sz="4" w:space="0" w:color="auto"/>
            </w:tcBorders>
            <w:shd w:val="clear" w:color="auto" w:fill="auto"/>
            <w:vAlign w:val="center"/>
            <w:hideMark/>
          </w:tcPr>
          <w:p w:rsidR="00D024B8" w:rsidRPr="00CA4E11" w:rsidRDefault="00D024B8" w:rsidP="007E0B90">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'eventFormation'</w:t>
            </w:r>
          </w:p>
        </w:tc>
        <w:tc>
          <w:tcPr>
            <w:tcW w:w="7305" w:type="dxa"/>
            <w:tcBorders>
              <w:left w:val="single" w:sz="4" w:space="0" w:color="auto"/>
            </w:tcBorders>
            <w:shd w:val="clear" w:color="auto" w:fill="auto"/>
            <w:vAlign w:val="center"/>
            <w:hideMark/>
          </w:tcPr>
          <w:p w:rsidR="00D024B8" w:rsidRPr="001101DD" w:rsidRDefault="00D024B8" w:rsidP="00C96F79">
            <w:pPr>
              <w:spacing w:after="0" w:line="240" w:lineRule="auto"/>
              <w:rPr>
                <w:rFonts w:ascii="Times New Roman" w:eastAsia="Times New Roman" w:hAnsi="Times New Roman" w:cs="Times New Roman"/>
                <w:sz w:val="24"/>
                <w:szCs w:val="24"/>
                <w:lang w:eastAsia="en-ZA"/>
              </w:rPr>
            </w:pPr>
            <w:r w:rsidRPr="001101DD">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baseline_factor</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-1.6094</w:t>
            </w:r>
          </w:p>
        </w:tc>
        <w:tc>
          <w:tcPr>
            <w:tcW w:w="7305" w:type="dxa"/>
            <w:tcBorders>
              <w:left w:val="single" w:sz="4" w:space="0" w:color="auto"/>
            </w:tcBorders>
            <w:shd w:val="clear" w:color="auto" w:fill="auto"/>
            <w:vAlign w:val="center"/>
            <w:hideMark/>
          </w:tcPr>
          <w:p w:rsidR="007E0B90" w:rsidRPr="001101DD" w:rsidRDefault="007E0B90" w:rsidP="00C96F79">
            <w:pPr>
              <w:spacing w:after="0" w:line="240" w:lineRule="auto"/>
              <w:rPr>
                <w:rFonts w:ascii="Times New Roman" w:eastAsia="Times New Roman" w:hAnsi="Times New Roman" w:cs="Times New Roman"/>
                <w:sz w:val="24"/>
                <w:szCs w:val="24"/>
                <w:lang w:eastAsia="en-ZA"/>
              </w:rPr>
            </w:pPr>
            <w:r w:rsidRPr="001101DD">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current_relations_factor</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-1.6094</w:t>
            </w:r>
          </w:p>
        </w:tc>
        <w:tc>
          <w:tcPr>
            <w:tcW w:w="7305" w:type="dxa"/>
            <w:tcBorders>
              <w:left w:val="single" w:sz="4" w:space="0" w:color="auto"/>
            </w:tcBorders>
            <w:shd w:val="clear" w:color="auto" w:fill="auto"/>
            <w:vAlign w:val="center"/>
            <w:hideMark/>
          </w:tcPr>
          <w:p w:rsidR="007E0B90" w:rsidRPr="001101DD" w:rsidRDefault="007E0B90" w:rsidP="00C96F79">
            <w:pPr>
              <w:spacing w:after="0" w:line="240" w:lineRule="auto"/>
              <w:rPr>
                <w:rFonts w:ascii="Times New Roman" w:eastAsia="Times New Roman" w:hAnsi="Times New Roman" w:cs="Times New Roman"/>
                <w:sz w:val="24"/>
                <w:szCs w:val="24"/>
                <w:lang w:eastAsia="en-ZA"/>
              </w:rPr>
            </w:pPr>
            <w:r w:rsidRPr="001101DD">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current_relations_difference_factor</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-0.69315</w:t>
            </w:r>
          </w:p>
        </w:tc>
        <w:tc>
          <w:tcPr>
            <w:tcW w:w="7305" w:type="dxa"/>
            <w:tcBorders>
              <w:left w:val="single" w:sz="4" w:space="0" w:color="auto"/>
            </w:tcBorders>
            <w:shd w:val="clear" w:color="auto" w:fill="auto"/>
            <w:vAlign w:val="center"/>
            <w:hideMark/>
          </w:tcPr>
          <w:p w:rsidR="007E0B90" w:rsidRPr="001101DD" w:rsidRDefault="007E0B90" w:rsidP="00C96F79">
            <w:pPr>
              <w:spacing w:after="0" w:line="240" w:lineRule="auto"/>
              <w:rPr>
                <w:rFonts w:ascii="Times New Roman" w:eastAsia="Times New Roman" w:hAnsi="Times New Roman" w:cs="Times New Roman"/>
                <w:sz w:val="24"/>
                <w:szCs w:val="24"/>
                <w:lang w:eastAsia="en-ZA"/>
              </w:rPr>
            </w:pPr>
            <w:r w:rsidRPr="001101DD">
              <w:rPr>
                <w:rFonts w:ascii="Times New Roman" w:eastAsia="Times New Roman" w:hAnsi="Times New Roman" w:cs="Times New Roman"/>
                <w:sz w:val="24"/>
                <w:szCs w:val="24"/>
                <w:lang w:eastAsia="en-ZA"/>
              </w:rPr>
              <w:t> </w:t>
            </w:r>
          </w:p>
        </w:tc>
      </w:tr>
      <w:tr w:rsidR="007E0B90" w:rsidRPr="00CA4E11" w:rsidTr="00D232B4">
        <w:trPr>
          <w:trHeight w:val="22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mean_age_factor</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-0.040236</w:t>
            </w:r>
          </w:p>
        </w:tc>
        <w:tc>
          <w:tcPr>
            <w:tcW w:w="7305" w:type="dxa"/>
            <w:tcBorders>
              <w:left w:val="single" w:sz="4" w:space="0" w:color="auto"/>
            </w:tcBorders>
            <w:shd w:val="clear" w:color="auto" w:fill="auto"/>
            <w:vAlign w:val="center"/>
            <w:hideMark/>
          </w:tcPr>
          <w:p w:rsidR="007E0B90" w:rsidRPr="001101DD" w:rsidRDefault="007E0B90" w:rsidP="00C96F79">
            <w:pPr>
              <w:spacing w:after="0" w:line="240" w:lineRule="auto"/>
              <w:rPr>
                <w:rFonts w:ascii="Times New Roman" w:eastAsia="Times New Roman" w:hAnsi="Times New Roman" w:cs="Times New Roman"/>
                <w:sz w:val="24"/>
                <w:szCs w:val="24"/>
                <w:lang w:eastAsia="en-ZA"/>
              </w:rPr>
            </w:pPr>
            <w:r w:rsidRPr="001101DD">
              <w:rPr>
                <w:rFonts w:ascii="Times New Roman" w:eastAsia="Times New Roman" w:hAnsi="Times New Roman" w:cs="Times New Roman"/>
                <w:sz w:val="24"/>
                <w:szCs w:val="24"/>
                <w:lang w:eastAsia="en-ZA"/>
              </w:rPr>
              <w:t> </w:t>
            </w:r>
          </w:p>
        </w:tc>
      </w:tr>
      <w:tr w:rsidR="007E0B90" w:rsidRPr="00CA4E11" w:rsidTr="00D232B4">
        <w:trPr>
          <w:trHeight w:val="22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last_change_factor</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0.0049875</w:t>
            </w:r>
          </w:p>
        </w:tc>
        <w:tc>
          <w:tcPr>
            <w:tcW w:w="7305" w:type="dxa"/>
            <w:tcBorders>
              <w:left w:val="single" w:sz="4" w:space="0" w:color="auto"/>
            </w:tcBorders>
            <w:shd w:val="clear" w:color="auto" w:fill="auto"/>
            <w:vAlign w:val="center"/>
            <w:hideMark/>
          </w:tcPr>
          <w:p w:rsidR="007E0B90" w:rsidRPr="001101DD" w:rsidRDefault="007E0B90" w:rsidP="00C96F79">
            <w:pPr>
              <w:spacing w:after="0" w:line="240" w:lineRule="auto"/>
              <w:rPr>
                <w:rFonts w:ascii="Times New Roman" w:eastAsia="Times New Roman" w:hAnsi="Times New Roman" w:cs="Times New Roman"/>
                <w:sz w:val="24"/>
                <w:szCs w:val="24"/>
                <w:lang w:eastAsia="en-ZA"/>
              </w:rPr>
            </w:pPr>
            <w:r w:rsidRPr="001101DD">
              <w:rPr>
                <w:rFonts w:ascii="Times New Roman" w:eastAsia="Times New Roman" w:hAnsi="Times New Roman" w:cs="Times New Roman"/>
                <w:sz w:val="24"/>
                <w:szCs w:val="24"/>
                <w:lang w:eastAsia="en-ZA"/>
              </w:rPr>
              <w:t> </w:t>
            </w:r>
          </w:p>
        </w:tc>
      </w:tr>
      <w:tr w:rsidR="007E0B90" w:rsidRPr="00CA4E11" w:rsidTr="00D232B4">
        <w:trPr>
          <w:trHeight w:val="22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age_limit</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15</w:t>
            </w:r>
          </w:p>
        </w:tc>
        <w:tc>
          <w:tcPr>
            <w:tcW w:w="7305" w:type="dxa"/>
            <w:tcBorders>
              <w:left w:val="single" w:sz="4" w:space="0" w:color="auto"/>
            </w:tcBorders>
            <w:shd w:val="clear" w:color="auto" w:fill="auto"/>
            <w:vAlign w:val="center"/>
            <w:hideMark/>
          </w:tcPr>
          <w:p w:rsidR="007E0B90" w:rsidRPr="001101DD" w:rsidRDefault="007E0B90" w:rsidP="00C96F79">
            <w:pPr>
              <w:spacing w:after="0" w:line="240" w:lineRule="auto"/>
              <w:rPr>
                <w:rFonts w:ascii="Times New Roman" w:eastAsia="Times New Roman" w:hAnsi="Times New Roman" w:cs="Times New Roman"/>
                <w:sz w:val="24"/>
                <w:szCs w:val="24"/>
                <w:lang w:eastAsia="en-ZA"/>
              </w:rPr>
            </w:pPr>
            <w:r w:rsidRPr="001101DD">
              <w:rPr>
                <w:rFonts w:ascii="Times New Roman" w:eastAsia="Times New Roman" w:hAnsi="Times New Roman" w:cs="Times New Roman"/>
                <w:sz w:val="24"/>
                <w:szCs w:val="24"/>
                <w:lang w:eastAsia="en-ZA"/>
              </w:rPr>
              <w:t> </w:t>
            </w:r>
            <w:r w:rsidRPr="001101DD">
              <w:rPr>
                <w:rFonts w:ascii="Times New Roman" w:hAnsi="Times New Roman" w:cs="Times New Roman"/>
                <w:sz w:val="24"/>
                <w:szCs w:val="24"/>
              </w:rPr>
              <w:t>Relationships only formed between individuals older than 15years.</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age_difference_factor</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-0.040236</w:t>
            </w:r>
          </w:p>
        </w:tc>
        <w:tc>
          <w:tcPr>
            <w:tcW w:w="7305" w:type="dxa"/>
            <w:tcBorders>
              <w:left w:val="single" w:sz="4" w:space="0" w:color="auto"/>
            </w:tcBorders>
            <w:shd w:val="clear" w:color="auto" w:fill="auto"/>
            <w:vAlign w:val="center"/>
            <w:hideMark/>
          </w:tcPr>
          <w:p w:rsidR="007E0B90" w:rsidRPr="001101DD"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preferred_age_difference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4.5</w:t>
            </w:r>
          </w:p>
        </w:tc>
        <w:tc>
          <w:tcPr>
            <w:tcW w:w="7305" w:type="dxa"/>
            <w:tcBorders>
              <w:left w:val="single" w:sz="4" w:space="0" w:color="auto"/>
            </w:tcBorders>
            <w:shd w:val="clear" w:color="auto" w:fill="auto"/>
            <w:vAlign w:val="center"/>
            <w:hideMark/>
          </w:tcPr>
          <w:p w:rsidR="007E0B90" w:rsidRPr="001101DD"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community_difference_factor</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w:t>
            </w:r>
          </w:p>
        </w:tc>
        <w:tc>
          <w:tcPr>
            <w:tcW w:w="7305" w:type="dxa"/>
            <w:tcBorders>
              <w:left w:val="single" w:sz="4" w:space="0" w:color="auto"/>
            </w:tcBorders>
            <w:shd w:val="clear" w:color="auto" w:fill="auto"/>
            <w:vAlign w:val="center"/>
            <w:hideMark/>
          </w:tcPr>
          <w:p w:rsidR="007E0B90" w:rsidRPr="001101DD"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transaction_sex_factor</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0.69315</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communities</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{3x3 cell}</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22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comments</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shd w:val="clear" w:color="auto" w:fill="D9D9D9" w:themeFill="background1" w:themeFillShade="D9"/>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b/>
                <w:bCs/>
                <w:sz w:val="24"/>
                <w:szCs w:val="24"/>
                <w:lang w:val="en-US" w:eastAsia="en-ZA"/>
              </w:rPr>
              <w:lastRenderedPageBreak/>
              <w:t>HIVintroduction</w:t>
            </w:r>
          </w:p>
        </w:tc>
        <w:tc>
          <w:tcPr>
            <w:tcW w:w="2973" w:type="dxa"/>
            <w:shd w:val="clear" w:color="auto" w:fill="D9D9D9" w:themeFill="background1" w:themeFillShade="D9"/>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p>
        </w:tc>
        <w:tc>
          <w:tcPr>
            <w:tcW w:w="7305" w:type="dxa"/>
            <w:shd w:val="clear" w:color="auto" w:fill="D9D9D9" w:themeFill="background1" w:themeFillShade="D9"/>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object_type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w:t>
            </w:r>
          </w:p>
        </w:tc>
        <w:tc>
          <w:tcPr>
            <w:tcW w:w="7305" w:type="dxa"/>
            <w:tcBorders>
              <w:left w:val="single" w:sz="4" w:space="0" w:color="auto"/>
            </w:tcBorders>
            <w:shd w:val="clear" w:color="auto" w:fill="auto"/>
            <w:vAlign w:val="center"/>
            <w:hideMark/>
          </w:tcPr>
          <w:p w:rsidR="007E0B90" w:rsidRPr="00CA4E11" w:rsidRDefault="007E0B90" w:rsidP="007E0B9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As the name implies, this event introduces HIV into the population.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enable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event_file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'eventIntroduction'</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22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number_of_introduced_HIV</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25</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period_of_introduced_HIV</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{2x2 cell}</w:t>
            </w:r>
          </w:p>
        </w:tc>
        <w:tc>
          <w:tcPr>
            <w:tcW w:w="7305" w:type="dxa"/>
            <w:tcBorders>
              <w:left w:val="single" w:sz="4" w:space="0" w:color="auto"/>
            </w:tcBorders>
            <w:shd w:val="clear" w:color="auto" w:fill="auto"/>
            <w:vAlign w:val="center"/>
            <w:hideMark/>
          </w:tcPr>
          <w:p w:rsidR="007E0B90" w:rsidRPr="00CA4E11" w:rsidRDefault="007E0B90" w:rsidP="007E0B9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The cell value {2,1} and {2,2} are the start and end times of introduction in simulation time (simulation time is 1 year into the simulation).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gender_ratio</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0.5</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i/>
                <w:iCs/>
                <w:sz w:val="24"/>
                <w:szCs w:val="24"/>
                <w:lang w:val="en-US" w:eastAsia="en-ZA"/>
              </w:rPr>
              <w:t>comments</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shd w:val="clear" w:color="auto" w:fill="D9D9D9" w:themeFill="background1" w:themeFillShade="D9"/>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b/>
                <w:bCs/>
                <w:sz w:val="24"/>
                <w:szCs w:val="24"/>
                <w:lang w:val="en-US" w:eastAsia="en-ZA"/>
              </w:rPr>
              <w:t>MTCTtransmission</w:t>
            </w:r>
          </w:p>
        </w:tc>
        <w:tc>
          <w:tcPr>
            <w:tcW w:w="2973" w:type="dxa"/>
            <w:shd w:val="clear" w:color="auto" w:fill="D9D9D9" w:themeFill="background1" w:themeFillShade="D9"/>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p>
        </w:tc>
        <w:tc>
          <w:tcPr>
            <w:tcW w:w="7305" w:type="dxa"/>
            <w:shd w:val="clear" w:color="auto" w:fill="D9D9D9" w:themeFill="background1" w:themeFillShade="D9"/>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object_type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enable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22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event_file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'eventMTCT'</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22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probability_of_MTCT</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{3x2 cell}</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infectiousness_decreased_by_ARV</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0.5</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probability_of_breastfeeding</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0.9</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i/>
                <w:iCs/>
                <w:sz w:val="24"/>
                <w:szCs w:val="24"/>
                <w:lang w:val="en-US" w:eastAsia="en-ZA"/>
              </w:rPr>
              <w:t>HIV_positive_infants_survival_time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{2x2 cell}</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comments</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{[1x57 char]}</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shd w:val="clear" w:color="auto" w:fill="D9D9D9" w:themeFill="background1" w:themeFillShade="D9"/>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b/>
                <w:bCs/>
                <w:sz w:val="24"/>
                <w:szCs w:val="24"/>
                <w:lang w:val="en-US" w:eastAsia="en-ZA"/>
              </w:rPr>
              <w:t>NonAIDSmortality</w:t>
            </w:r>
          </w:p>
        </w:tc>
        <w:tc>
          <w:tcPr>
            <w:tcW w:w="2973" w:type="dxa"/>
            <w:shd w:val="clear" w:color="auto" w:fill="D9D9D9" w:themeFill="background1" w:themeFillShade="D9"/>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p>
        </w:tc>
        <w:tc>
          <w:tcPr>
            <w:tcW w:w="7305" w:type="dxa"/>
            <w:shd w:val="clear" w:color="auto" w:fill="D9D9D9" w:themeFill="background1" w:themeFillShade="D9"/>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FFFFFF" w:themeFill="background1"/>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hAnsi="Times New Roman" w:cs="Times New Roman"/>
                <w:i/>
                <w:iCs/>
                <w:sz w:val="24"/>
                <w:szCs w:val="24"/>
              </w:rPr>
              <w:t>object_type</w:t>
            </w:r>
          </w:p>
        </w:tc>
        <w:tc>
          <w:tcPr>
            <w:tcW w:w="2973" w:type="dxa"/>
            <w:tcBorders>
              <w:left w:val="single" w:sz="4" w:space="0" w:color="auto"/>
              <w:right w:val="single" w:sz="4" w:space="0" w:color="auto"/>
            </w:tcBorders>
            <w:shd w:val="clear" w:color="auto" w:fill="FFFFFF" w:themeFill="background1"/>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hAnsi="Times New Roman" w:cs="Times New Roman"/>
                <w:sz w:val="24"/>
                <w:szCs w:val="24"/>
              </w:rPr>
              <w:t>'event'</w:t>
            </w:r>
          </w:p>
        </w:tc>
        <w:tc>
          <w:tcPr>
            <w:tcW w:w="7305" w:type="dxa"/>
            <w:tcBorders>
              <w:left w:val="single" w:sz="4" w:space="0" w:color="auto"/>
            </w:tcBorders>
            <w:shd w:val="clear" w:color="auto" w:fill="FFFFFF" w:themeFill="background1"/>
            <w:vAlign w:val="center"/>
            <w:hideMark/>
          </w:tcPr>
          <w:p w:rsidR="007E0B90" w:rsidRPr="00CA4E11" w:rsidRDefault="007E0B90" w:rsidP="00D232B4">
            <w:pPr>
              <w:spacing w:after="0" w:line="240" w:lineRule="auto"/>
              <w:rPr>
                <w:rFonts w:ascii="Times New Roman" w:eastAsia="Times New Roman" w:hAnsi="Times New Roman" w:cs="Times New Roman"/>
                <w:sz w:val="24"/>
                <w:szCs w:val="24"/>
                <w:lang w:eastAsia="en-ZA"/>
              </w:rPr>
            </w:pPr>
            <w:r w:rsidRPr="00CA4E11">
              <w:rPr>
                <w:rFonts w:ascii="Times New Roman" w:hAnsi="Times New Roman" w:cs="Times New Roman"/>
                <w:sz w:val="24"/>
                <w:szCs w:val="24"/>
              </w:rPr>
              <w:t> </w:t>
            </w:r>
            <w:r>
              <w:rPr>
                <w:rFonts w:ascii="Times New Roman" w:hAnsi="Times New Roman" w:cs="Times New Roman"/>
                <w:sz w:val="24"/>
                <w:szCs w:val="24"/>
              </w:rPr>
              <w:t xml:space="preserve">Mortality is based on a two-staged Weibull survival function which allows for a decreasing mortality rate during the first life years, followed by steadily increasing mortality rate thereafter. Data from the mid eighties in South Africa (i.e. prior to the effect that HIV has had on child mortality) indicate that infant motality was around 55/1000 and 80/1000 children died before age </w:t>
            </w:r>
            <w:r w:rsidRPr="00D232B4">
              <w:rPr>
                <w:rFonts w:ascii="Times New Roman" w:hAnsi="Times New Roman" w:cs="Times New Roman"/>
                <w:sz w:val="24"/>
                <w:szCs w:val="24"/>
              </w:rPr>
              <w:t xml:space="preserve">5. </w:t>
            </w:r>
            <w:r w:rsidR="00D232B4" w:rsidRPr="00D232B4">
              <w:rPr>
                <w:rFonts w:ascii="Times New Roman" w:hAnsi="Times New Roman" w:cs="Times New Roman"/>
                <w:sz w:val="24"/>
                <w:szCs w:val="24"/>
              </w:rPr>
              <w:fldChar w:fldCharType="begin"/>
            </w:r>
            <w:r w:rsidR="00D232B4" w:rsidRPr="00D232B4">
              <w:rPr>
                <w:rFonts w:ascii="Times New Roman" w:hAnsi="Times New Roman" w:cs="Times New Roman"/>
                <w:sz w:val="24"/>
                <w:szCs w:val="24"/>
              </w:rPr>
              <w:instrText xml:space="preserve"> REF _Ref338157708 \h  \* MERGEFORMAT </w:instrText>
            </w:r>
            <w:r w:rsidR="00D232B4" w:rsidRPr="00D232B4">
              <w:rPr>
                <w:rFonts w:ascii="Times New Roman" w:hAnsi="Times New Roman" w:cs="Times New Roman"/>
                <w:sz w:val="24"/>
                <w:szCs w:val="24"/>
              </w:rPr>
            </w:r>
            <w:r w:rsidR="00D232B4" w:rsidRPr="00D232B4">
              <w:rPr>
                <w:rFonts w:ascii="Times New Roman" w:hAnsi="Times New Roman" w:cs="Times New Roman"/>
                <w:sz w:val="24"/>
                <w:szCs w:val="24"/>
              </w:rPr>
              <w:fldChar w:fldCharType="separate"/>
            </w:r>
            <w:r w:rsidR="00D232B4" w:rsidRPr="00D232B4">
              <w:rPr>
                <w:rFonts w:ascii="Times New Roman" w:hAnsi="Times New Roman" w:cs="Times New Roman"/>
                <w:sz w:val="24"/>
                <w:szCs w:val="24"/>
              </w:rPr>
              <w:t xml:space="preserve">Figure </w:t>
            </w:r>
            <w:r w:rsidR="00D232B4" w:rsidRPr="00D232B4">
              <w:rPr>
                <w:rFonts w:ascii="Times New Roman" w:hAnsi="Times New Roman" w:cs="Times New Roman"/>
                <w:noProof/>
                <w:sz w:val="24"/>
                <w:szCs w:val="24"/>
              </w:rPr>
              <w:t>3</w:t>
            </w:r>
            <w:r w:rsidR="00D232B4" w:rsidRPr="00D232B4">
              <w:rPr>
                <w:rFonts w:ascii="Times New Roman" w:hAnsi="Times New Roman" w:cs="Times New Roman"/>
                <w:sz w:val="24"/>
                <w:szCs w:val="24"/>
              </w:rPr>
              <w:fldChar w:fldCharType="end"/>
            </w:r>
            <w:r w:rsidR="00D232B4" w:rsidRPr="00D232B4">
              <w:rPr>
                <w:rFonts w:ascii="Times New Roman" w:hAnsi="Times New Roman" w:cs="Times New Roman"/>
                <w:sz w:val="24"/>
                <w:szCs w:val="24"/>
              </w:rPr>
              <w:t xml:space="preserve"> shows</w:t>
            </w:r>
            <w:r w:rsidR="00D232B4">
              <w:rPr>
                <w:rFonts w:ascii="Times New Roman" w:hAnsi="Times New Roman" w:cs="Times New Roman"/>
                <w:sz w:val="24"/>
                <w:szCs w:val="24"/>
              </w:rPr>
              <w:t xml:space="preserve"> the default survival curve</w:t>
            </w:r>
            <w:r>
              <w:rPr>
                <w:rFonts w:ascii="Times New Roman" w:hAnsi="Times New Roman" w:cs="Times New Roman"/>
                <w:sz w:val="24"/>
                <w:szCs w:val="24"/>
              </w:rPr>
              <w:t xml:space="preserve"> </w:t>
            </w:r>
            <w:r w:rsidR="00D232B4">
              <w:rPr>
                <w:rFonts w:ascii="Times New Roman" w:hAnsi="Times New Roman" w:cs="Times New Roman"/>
                <w:sz w:val="24"/>
                <w:szCs w:val="24"/>
              </w:rPr>
              <w:t>.</w:t>
            </w:r>
          </w:p>
        </w:tc>
      </w:tr>
      <w:tr w:rsidR="007E0B90" w:rsidRPr="00CA4E11" w:rsidTr="00D232B4">
        <w:trPr>
          <w:trHeight w:val="111"/>
        </w:trPr>
        <w:tc>
          <w:tcPr>
            <w:tcW w:w="3529" w:type="dxa"/>
            <w:tcBorders>
              <w:right w:val="single" w:sz="4" w:space="0" w:color="auto"/>
            </w:tcBorders>
            <w:shd w:val="clear" w:color="auto" w:fill="FFFFFF" w:themeFill="background1"/>
            <w:vAlign w:val="bottom"/>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hAnsi="Times New Roman" w:cs="Times New Roman"/>
                <w:i/>
                <w:iCs/>
                <w:sz w:val="24"/>
                <w:szCs w:val="24"/>
              </w:rPr>
              <w:t>enable</w:t>
            </w:r>
          </w:p>
        </w:tc>
        <w:tc>
          <w:tcPr>
            <w:tcW w:w="2973" w:type="dxa"/>
            <w:tcBorders>
              <w:left w:val="single" w:sz="4" w:space="0" w:color="auto"/>
              <w:right w:val="single" w:sz="4" w:space="0" w:color="auto"/>
            </w:tcBorders>
            <w:shd w:val="clear" w:color="auto" w:fill="FFFFFF" w:themeFill="background1"/>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hAnsi="Times New Roman" w:cs="Times New Roman"/>
                <w:sz w:val="24"/>
                <w:szCs w:val="24"/>
              </w:rPr>
              <w:t>1</w:t>
            </w:r>
          </w:p>
        </w:tc>
        <w:tc>
          <w:tcPr>
            <w:tcW w:w="7305" w:type="dxa"/>
            <w:tcBorders>
              <w:left w:val="single" w:sz="4" w:space="0" w:color="auto"/>
            </w:tcBorders>
            <w:shd w:val="clear" w:color="auto" w:fill="FFFFFF" w:themeFill="background1"/>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p>
        </w:tc>
      </w:tr>
      <w:tr w:rsidR="007E0B90" w:rsidRPr="00CA4E11" w:rsidTr="00D232B4">
        <w:trPr>
          <w:trHeight w:val="221"/>
        </w:trPr>
        <w:tc>
          <w:tcPr>
            <w:tcW w:w="3529" w:type="dxa"/>
            <w:tcBorders>
              <w:right w:val="single" w:sz="4" w:space="0" w:color="auto"/>
            </w:tcBorders>
            <w:shd w:val="clear" w:color="auto" w:fill="FFFFFF" w:themeFill="background1"/>
            <w:vAlign w:val="bottom"/>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hAnsi="Times New Roman" w:cs="Times New Roman"/>
                <w:i/>
                <w:iCs/>
                <w:sz w:val="24"/>
                <w:szCs w:val="24"/>
              </w:rPr>
              <w:t>event_file</w:t>
            </w:r>
          </w:p>
        </w:tc>
        <w:tc>
          <w:tcPr>
            <w:tcW w:w="2973" w:type="dxa"/>
            <w:tcBorders>
              <w:left w:val="single" w:sz="4" w:space="0" w:color="auto"/>
              <w:right w:val="single" w:sz="4" w:space="0" w:color="auto"/>
            </w:tcBorders>
            <w:shd w:val="clear" w:color="auto" w:fill="FFFFFF" w:themeFill="background1"/>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hAnsi="Times New Roman" w:cs="Times New Roman"/>
                <w:sz w:val="24"/>
                <w:szCs w:val="24"/>
              </w:rPr>
              <w:t>'eventMortality'</w:t>
            </w:r>
          </w:p>
        </w:tc>
        <w:tc>
          <w:tcPr>
            <w:tcW w:w="7305" w:type="dxa"/>
            <w:tcBorders>
              <w:left w:val="single" w:sz="4" w:space="0" w:color="auto"/>
            </w:tcBorders>
            <w:shd w:val="clear" w:color="auto" w:fill="FFFFFF" w:themeFill="background1"/>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p>
        </w:tc>
      </w:tr>
      <w:tr w:rsidR="007E0B90" w:rsidRPr="00CA4E11" w:rsidTr="00D232B4">
        <w:trPr>
          <w:trHeight w:val="221"/>
        </w:trPr>
        <w:tc>
          <w:tcPr>
            <w:tcW w:w="3529" w:type="dxa"/>
            <w:tcBorders>
              <w:right w:val="single" w:sz="4" w:space="0" w:color="auto"/>
            </w:tcBorders>
            <w:shd w:val="clear" w:color="auto" w:fill="FFFFFF" w:themeFill="background1"/>
            <w:vAlign w:val="bottom"/>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hAnsi="Times New Roman" w:cs="Times New Roman"/>
                <w:i/>
                <w:iCs/>
                <w:sz w:val="24"/>
                <w:szCs w:val="24"/>
              </w:rPr>
              <w:t>Weibull_shape_parameter</w:t>
            </w:r>
          </w:p>
        </w:tc>
        <w:tc>
          <w:tcPr>
            <w:tcW w:w="2973" w:type="dxa"/>
            <w:tcBorders>
              <w:left w:val="single" w:sz="4" w:space="0" w:color="auto"/>
              <w:right w:val="single" w:sz="4" w:space="0" w:color="auto"/>
            </w:tcBorders>
            <w:shd w:val="clear" w:color="auto" w:fill="FFFFFF" w:themeFill="background1"/>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hAnsi="Times New Roman" w:cs="Times New Roman"/>
                <w:sz w:val="24"/>
                <w:szCs w:val="24"/>
              </w:rPr>
              <w:t>2</w:t>
            </w:r>
          </w:p>
        </w:tc>
        <w:tc>
          <w:tcPr>
            <w:tcW w:w="7305" w:type="dxa"/>
            <w:tcBorders>
              <w:left w:val="single" w:sz="4" w:space="0" w:color="auto"/>
            </w:tcBorders>
            <w:shd w:val="clear" w:color="auto" w:fill="FFFFFF" w:themeFill="background1"/>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p>
        </w:tc>
      </w:tr>
      <w:tr w:rsidR="007E0B90" w:rsidRPr="00CA4E11" w:rsidTr="00D232B4">
        <w:trPr>
          <w:trHeight w:val="221"/>
        </w:trPr>
        <w:tc>
          <w:tcPr>
            <w:tcW w:w="3529" w:type="dxa"/>
            <w:tcBorders>
              <w:right w:val="single" w:sz="4" w:space="0" w:color="auto"/>
            </w:tcBorders>
            <w:shd w:val="clear" w:color="auto" w:fill="FFFFFF" w:themeFill="background1"/>
            <w:vAlign w:val="bottom"/>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hAnsi="Times New Roman" w:cs="Times New Roman"/>
                <w:i/>
                <w:iCs/>
                <w:sz w:val="24"/>
                <w:szCs w:val="24"/>
              </w:rPr>
              <w:t>Weibull_scale_parameter</w:t>
            </w:r>
          </w:p>
        </w:tc>
        <w:tc>
          <w:tcPr>
            <w:tcW w:w="2973" w:type="dxa"/>
            <w:tcBorders>
              <w:left w:val="single" w:sz="4" w:space="0" w:color="auto"/>
              <w:right w:val="single" w:sz="4" w:space="0" w:color="auto"/>
            </w:tcBorders>
            <w:shd w:val="clear" w:color="auto" w:fill="FFFFFF" w:themeFill="background1"/>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hAnsi="Times New Roman" w:cs="Times New Roman"/>
                <w:sz w:val="24"/>
                <w:szCs w:val="24"/>
              </w:rPr>
              <w:t>70</w:t>
            </w:r>
          </w:p>
        </w:tc>
        <w:tc>
          <w:tcPr>
            <w:tcW w:w="7305" w:type="dxa"/>
            <w:tcBorders>
              <w:left w:val="single" w:sz="4" w:space="0" w:color="auto"/>
            </w:tcBorders>
            <w:shd w:val="clear" w:color="auto" w:fill="FFFFFF" w:themeFill="background1"/>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p>
        </w:tc>
      </w:tr>
      <w:tr w:rsidR="007E0B90" w:rsidRPr="00CA4E11" w:rsidTr="00D232B4">
        <w:trPr>
          <w:trHeight w:val="111"/>
        </w:trPr>
        <w:tc>
          <w:tcPr>
            <w:tcW w:w="3529" w:type="dxa"/>
            <w:tcBorders>
              <w:right w:val="single" w:sz="4" w:space="0" w:color="auto"/>
            </w:tcBorders>
            <w:shd w:val="clear" w:color="auto" w:fill="FFFFFF" w:themeFill="background1"/>
            <w:vAlign w:val="bottom"/>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hAnsi="Times New Roman" w:cs="Times New Roman"/>
                <w:i/>
                <w:iCs/>
                <w:sz w:val="24"/>
                <w:szCs w:val="24"/>
              </w:rPr>
              <w:t>comments</w:t>
            </w:r>
          </w:p>
        </w:tc>
        <w:tc>
          <w:tcPr>
            <w:tcW w:w="2973" w:type="dxa"/>
            <w:tcBorders>
              <w:left w:val="single" w:sz="4" w:space="0" w:color="auto"/>
              <w:right w:val="single" w:sz="4" w:space="0" w:color="auto"/>
            </w:tcBorders>
            <w:shd w:val="clear" w:color="auto" w:fill="FFFFFF" w:themeFill="background1"/>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hAnsi="Times New Roman" w:cs="Times New Roman"/>
                <w:sz w:val="24"/>
                <w:szCs w:val="24"/>
              </w:rPr>
              <w:t>{''}</w:t>
            </w:r>
          </w:p>
        </w:tc>
        <w:tc>
          <w:tcPr>
            <w:tcW w:w="7305" w:type="dxa"/>
            <w:tcBorders>
              <w:left w:val="single" w:sz="4" w:space="0" w:color="auto"/>
            </w:tcBorders>
            <w:shd w:val="clear" w:color="auto" w:fill="FFFFFF" w:themeFill="background1"/>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p>
        </w:tc>
      </w:tr>
      <w:tr w:rsidR="007E0B90" w:rsidRPr="00CA4E11" w:rsidTr="00D232B4">
        <w:trPr>
          <w:trHeight w:val="111"/>
        </w:trPr>
        <w:tc>
          <w:tcPr>
            <w:tcW w:w="3529" w:type="dxa"/>
            <w:shd w:val="clear" w:color="auto" w:fill="D9D9D9" w:themeFill="background1" w:themeFillShade="D9"/>
            <w:vAlign w:val="center"/>
            <w:hideMark/>
          </w:tcPr>
          <w:p w:rsidR="007E0B90" w:rsidRPr="00CA4E11" w:rsidRDefault="007E0B90"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b/>
                <w:bCs/>
                <w:sz w:val="24"/>
                <w:szCs w:val="24"/>
                <w:lang w:val="en-US" w:eastAsia="en-ZA"/>
              </w:rPr>
              <w:lastRenderedPageBreak/>
              <w:t>HIVtest</w:t>
            </w:r>
          </w:p>
        </w:tc>
        <w:tc>
          <w:tcPr>
            <w:tcW w:w="2973" w:type="dxa"/>
            <w:shd w:val="clear" w:color="auto" w:fill="D9D9D9" w:themeFill="background1" w:themeFillShade="D9"/>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p>
        </w:tc>
        <w:tc>
          <w:tcPr>
            <w:tcW w:w="7305" w:type="dxa"/>
            <w:shd w:val="clear" w:color="auto" w:fill="D9D9D9" w:themeFill="background1" w:themeFillShade="D9"/>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tcPr>
          <w:p w:rsidR="007E0B90" w:rsidRPr="00CA4E11" w:rsidRDefault="007E0B90">
            <w:pPr>
              <w:rPr>
                <w:rFonts w:ascii="Times New Roman" w:hAnsi="Times New Roman" w:cs="Times New Roman"/>
                <w:i/>
                <w:iCs/>
                <w:sz w:val="24"/>
                <w:szCs w:val="24"/>
              </w:rPr>
            </w:pPr>
            <w:r w:rsidRPr="00CA4E11">
              <w:rPr>
                <w:rFonts w:ascii="Times New Roman" w:eastAsia="Times New Roman" w:hAnsi="Times New Roman" w:cs="Times New Roman"/>
                <w:i/>
                <w:iCs/>
                <w:sz w:val="24"/>
                <w:szCs w:val="24"/>
                <w:lang w:val="en-US" w:eastAsia="en-ZA"/>
              </w:rPr>
              <w:t>object_type</w:t>
            </w:r>
          </w:p>
        </w:tc>
        <w:tc>
          <w:tcPr>
            <w:tcW w:w="2973" w:type="dxa"/>
            <w:tcBorders>
              <w:left w:val="single" w:sz="4" w:space="0" w:color="auto"/>
              <w:right w:val="single" w:sz="4" w:space="0" w:color="auto"/>
            </w:tcBorders>
            <w:shd w:val="clear" w:color="auto" w:fill="auto"/>
            <w:vAlign w:val="center"/>
          </w:tcPr>
          <w:p w:rsidR="007E0B90" w:rsidRPr="00CA4E11" w:rsidRDefault="007E0B90" w:rsidP="00833EAC">
            <w:pPr>
              <w:rPr>
                <w:rFonts w:ascii="Times New Roman" w:hAnsi="Times New Roman" w:cs="Times New Roman"/>
                <w:sz w:val="24"/>
                <w:szCs w:val="24"/>
              </w:rPr>
            </w:pPr>
            <w:r w:rsidRPr="00CA4E11">
              <w:rPr>
                <w:rFonts w:ascii="Times New Roman" w:eastAsia="Times New Roman" w:hAnsi="Times New Roman" w:cs="Times New Roman"/>
                <w:sz w:val="24"/>
                <w:szCs w:val="24"/>
                <w:lang w:eastAsia="en-ZA"/>
              </w:rPr>
              <w:t>'event'</w:t>
            </w:r>
          </w:p>
        </w:tc>
        <w:tc>
          <w:tcPr>
            <w:tcW w:w="7305" w:type="dxa"/>
            <w:tcBorders>
              <w:left w:val="single" w:sz="4" w:space="0" w:color="auto"/>
            </w:tcBorders>
            <w:shd w:val="clear" w:color="auto" w:fill="auto"/>
            <w:vAlign w:val="center"/>
          </w:tcPr>
          <w:p w:rsidR="007E0B90" w:rsidRPr="00CA4E11" w:rsidRDefault="007E0B90" w:rsidP="00C96F79">
            <w:pPr>
              <w:rPr>
                <w:rFonts w:ascii="Times New Roman" w:hAnsi="Times New Roman" w:cs="Times New Roman"/>
                <w:sz w:val="24"/>
                <w:szCs w:val="24"/>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tcPr>
          <w:p w:rsidR="007E0B90" w:rsidRPr="00CA4E11" w:rsidRDefault="007E0B90">
            <w:pPr>
              <w:rPr>
                <w:rFonts w:ascii="Times New Roman" w:hAnsi="Times New Roman" w:cs="Times New Roman"/>
                <w:i/>
                <w:iCs/>
                <w:sz w:val="24"/>
                <w:szCs w:val="24"/>
              </w:rPr>
            </w:pPr>
            <w:r w:rsidRPr="00CA4E11">
              <w:rPr>
                <w:rFonts w:ascii="Times New Roman" w:eastAsia="Times New Roman" w:hAnsi="Times New Roman" w:cs="Times New Roman"/>
                <w:i/>
                <w:iCs/>
                <w:sz w:val="24"/>
                <w:szCs w:val="24"/>
                <w:lang w:val="en-US" w:eastAsia="en-ZA"/>
              </w:rPr>
              <w:t>enable</w:t>
            </w:r>
          </w:p>
        </w:tc>
        <w:tc>
          <w:tcPr>
            <w:tcW w:w="2973" w:type="dxa"/>
            <w:tcBorders>
              <w:left w:val="single" w:sz="4" w:space="0" w:color="auto"/>
              <w:right w:val="single" w:sz="4" w:space="0" w:color="auto"/>
            </w:tcBorders>
            <w:shd w:val="clear" w:color="auto" w:fill="auto"/>
            <w:vAlign w:val="center"/>
          </w:tcPr>
          <w:p w:rsidR="007E0B90" w:rsidRPr="00CA4E11" w:rsidRDefault="007E0B90" w:rsidP="00833EAC">
            <w:pPr>
              <w:rPr>
                <w:rFonts w:ascii="Times New Roman" w:hAnsi="Times New Roman" w:cs="Times New Roman"/>
                <w:sz w:val="24"/>
                <w:szCs w:val="24"/>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tcPr>
          <w:p w:rsidR="007E0B90" w:rsidRPr="00CA4E11" w:rsidRDefault="007E0B90" w:rsidP="00C96F79">
            <w:pPr>
              <w:rPr>
                <w:rFonts w:ascii="Times New Roman" w:hAnsi="Times New Roman" w:cs="Times New Roman"/>
                <w:sz w:val="24"/>
                <w:szCs w:val="24"/>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tcPr>
          <w:p w:rsidR="007E0B90" w:rsidRPr="00CA4E11" w:rsidRDefault="007E0B90">
            <w:pPr>
              <w:rPr>
                <w:rFonts w:ascii="Times New Roman" w:hAnsi="Times New Roman" w:cs="Times New Roman"/>
                <w:i/>
                <w:iCs/>
                <w:sz w:val="24"/>
                <w:szCs w:val="24"/>
              </w:rPr>
            </w:pPr>
            <w:r w:rsidRPr="00CA4E11">
              <w:rPr>
                <w:rFonts w:ascii="Times New Roman" w:eastAsia="Times New Roman" w:hAnsi="Times New Roman" w:cs="Times New Roman"/>
                <w:i/>
                <w:iCs/>
                <w:sz w:val="24"/>
                <w:szCs w:val="24"/>
                <w:lang w:val="en-US" w:eastAsia="en-ZA"/>
              </w:rPr>
              <w:t>event_file</w:t>
            </w:r>
          </w:p>
        </w:tc>
        <w:tc>
          <w:tcPr>
            <w:tcW w:w="2973" w:type="dxa"/>
            <w:tcBorders>
              <w:left w:val="single" w:sz="4" w:space="0" w:color="auto"/>
              <w:right w:val="single" w:sz="4" w:space="0" w:color="auto"/>
            </w:tcBorders>
            <w:shd w:val="clear" w:color="auto" w:fill="auto"/>
            <w:vAlign w:val="center"/>
          </w:tcPr>
          <w:p w:rsidR="007E0B90" w:rsidRPr="00CA4E11" w:rsidRDefault="007E0B90" w:rsidP="00833EAC">
            <w:pPr>
              <w:rPr>
                <w:rFonts w:ascii="Times New Roman" w:hAnsi="Times New Roman" w:cs="Times New Roman"/>
                <w:sz w:val="24"/>
                <w:szCs w:val="24"/>
              </w:rPr>
            </w:pPr>
            <w:r w:rsidRPr="00CA4E11">
              <w:rPr>
                <w:rFonts w:ascii="Times New Roman" w:eastAsia="Times New Roman" w:hAnsi="Times New Roman" w:cs="Times New Roman"/>
                <w:sz w:val="24"/>
                <w:szCs w:val="24"/>
                <w:lang w:eastAsia="en-ZA"/>
              </w:rPr>
              <w:t>'eventTest'</w:t>
            </w:r>
          </w:p>
        </w:tc>
        <w:tc>
          <w:tcPr>
            <w:tcW w:w="7305" w:type="dxa"/>
            <w:tcBorders>
              <w:left w:val="single" w:sz="4" w:space="0" w:color="auto"/>
            </w:tcBorders>
            <w:shd w:val="clear" w:color="auto" w:fill="auto"/>
            <w:vAlign w:val="center"/>
          </w:tcPr>
          <w:p w:rsidR="007E0B90" w:rsidRPr="00CA4E11" w:rsidRDefault="007E0B90" w:rsidP="00C96F79">
            <w:pPr>
              <w:rPr>
                <w:rFonts w:ascii="Times New Roman" w:hAnsi="Times New Roman" w:cs="Times New Roman"/>
                <w:sz w:val="24"/>
                <w:szCs w:val="24"/>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tcPr>
          <w:p w:rsidR="007E0B90" w:rsidRPr="00CA4E11" w:rsidRDefault="007E0B90">
            <w:pPr>
              <w:rPr>
                <w:rFonts w:ascii="Times New Roman" w:hAnsi="Times New Roman" w:cs="Times New Roman"/>
                <w:i/>
                <w:iCs/>
                <w:sz w:val="24"/>
                <w:szCs w:val="24"/>
              </w:rPr>
            </w:pPr>
            <w:r w:rsidRPr="00CA4E11">
              <w:rPr>
                <w:rFonts w:ascii="Times New Roman" w:eastAsia="Times New Roman" w:hAnsi="Times New Roman" w:cs="Times New Roman"/>
                <w:i/>
                <w:iCs/>
                <w:sz w:val="24"/>
                <w:szCs w:val="24"/>
                <w:lang w:val="en-US" w:eastAsia="en-ZA"/>
              </w:rPr>
              <w:t>test_time</w:t>
            </w:r>
          </w:p>
        </w:tc>
        <w:tc>
          <w:tcPr>
            <w:tcW w:w="2973" w:type="dxa"/>
            <w:tcBorders>
              <w:left w:val="single" w:sz="4" w:space="0" w:color="auto"/>
              <w:right w:val="single" w:sz="4" w:space="0" w:color="auto"/>
            </w:tcBorders>
            <w:shd w:val="clear" w:color="auto" w:fill="auto"/>
            <w:vAlign w:val="center"/>
          </w:tcPr>
          <w:p w:rsidR="007E0B90" w:rsidRPr="00CA4E11" w:rsidRDefault="007E0B90" w:rsidP="00833EAC">
            <w:pPr>
              <w:rPr>
                <w:rFonts w:ascii="Times New Roman" w:hAnsi="Times New Roman" w:cs="Times New Roman"/>
                <w:sz w:val="24"/>
                <w:szCs w:val="24"/>
              </w:rPr>
            </w:pPr>
            <w:r w:rsidRPr="00CA4E11">
              <w:rPr>
                <w:rFonts w:ascii="Times New Roman" w:eastAsia="Times New Roman" w:hAnsi="Times New Roman" w:cs="Times New Roman"/>
                <w:sz w:val="24"/>
                <w:szCs w:val="24"/>
                <w:lang w:eastAsia="en-ZA"/>
              </w:rPr>
              <w:t>{2x9 cell}</w:t>
            </w:r>
          </w:p>
        </w:tc>
        <w:tc>
          <w:tcPr>
            <w:tcW w:w="7305" w:type="dxa"/>
            <w:tcBorders>
              <w:left w:val="single" w:sz="4" w:space="0" w:color="auto"/>
            </w:tcBorders>
            <w:shd w:val="clear" w:color="auto" w:fill="auto"/>
            <w:vAlign w:val="center"/>
          </w:tcPr>
          <w:p w:rsidR="007E0B90" w:rsidRPr="00CA4E11" w:rsidRDefault="007E0B90" w:rsidP="00C96F79">
            <w:pPr>
              <w:rPr>
                <w:rFonts w:ascii="Times New Roman" w:hAnsi="Times New Roman" w:cs="Times New Roman"/>
                <w:sz w:val="24"/>
                <w:szCs w:val="24"/>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tcPr>
          <w:p w:rsidR="007E0B90" w:rsidRPr="00CA4E11" w:rsidRDefault="007E0B90">
            <w:pPr>
              <w:rPr>
                <w:rFonts w:ascii="Times New Roman" w:hAnsi="Times New Roman" w:cs="Times New Roman"/>
                <w:i/>
                <w:iCs/>
                <w:sz w:val="24"/>
                <w:szCs w:val="24"/>
              </w:rPr>
            </w:pPr>
            <w:r w:rsidRPr="00CA4E11">
              <w:rPr>
                <w:rFonts w:ascii="Times New Roman" w:eastAsia="Times New Roman" w:hAnsi="Times New Roman" w:cs="Times New Roman"/>
                <w:i/>
                <w:iCs/>
                <w:sz w:val="24"/>
                <w:szCs w:val="24"/>
                <w:lang w:val="en-US" w:eastAsia="en-ZA"/>
              </w:rPr>
              <w:t>CD4_baseline_for_ARV</w:t>
            </w:r>
          </w:p>
        </w:tc>
        <w:tc>
          <w:tcPr>
            <w:tcW w:w="2973" w:type="dxa"/>
            <w:tcBorders>
              <w:left w:val="single" w:sz="4" w:space="0" w:color="auto"/>
              <w:right w:val="single" w:sz="4" w:space="0" w:color="auto"/>
            </w:tcBorders>
            <w:shd w:val="clear" w:color="auto" w:fill="auto"/>
            <w:vAlign w:val="center"/>
          </w:tcPr>
          <w:p w:rsidR="007E0B90" w:rsidRPr="00CA4E11" w:rsidRDefault="007E0B90" w:rsidP="00833EAC">
            <w:pPr>
              <w:rPr>
                <w:rFonts w:ascii="Times New Roman" w:hAnsi="Times New Roman" w:cs="Times New Roman"/>
                <w:sz w:val="24"/>
                <w:szCs w:val="24"/>
              </w:rPr>
            </w:pPr>
            <w:r w:rsidRPr="00CA4E11">
              <w:rPr>
                <w:rFonts w:ascii="Times New Roman" w:eastAsia="Times New Roman" w:hAnsi="Times New Roman" w:cs="Times New Roman"/>
                <w:sz w:val="24"/>
                <w:szCs w:val="24"/>
                <w:lang w:eastAsia="en-ZA"/>
              </w:rPr>
              <w:t>{2x2 cell}</w:t>
            </w:r>
          </w:p>
        </w:tc>
        <w:tc>
          <w:tcPr>
            <w:tcW w:w="7305" w:type="dxa"/>
            <w:tcBorders>
              <w:left w:val="single" w:sz="4" w:space="0" w:color="auto"/>
            </w:tcBorders>
            <w:shd w:val="clear" w:color="auto" w:fill="auto"/>
            <w:vAlign w:val="center"/>
          </w:tcPr>
          <w:p w:rsidR="007E0B90" w:rsidRPr="00CA4E11" w:rsidRDefault="007E0B90" w:rsidP="00C96F79">
            <w:pPr>
              <w:rPr>
                <w:rFonts w:ascii="Times New Roman" w:hAnsi="Times New Roman" w:cs="Times New Roman"/>
                <w:sz w:val="24"/>
                <w:szCs w:val="24"/>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tcPr>
          <w:p w:rsidR="007E0B90" w:rsidRPr="00CA4E11" w:rsidRDefault="007E0B90">
            <w:pPr>
              <w:rPr>
                <w:rFonts w:ascii="Times New Roman" w:hAnsi="Times New Roman" w:cs="Times New Roman"/>
                <w:i/>
                <w:iCs/>
                <w:sz w:val="24"/>
                <w:szCs w:val="24"/>
              </w:rPr>
            </w:pPr>
            <w:r w:rsidRPr="00CA4E11">
              <w:rPr>
                <w:rFonts w:ascii="Times New Roman" w:eastAsia="Times New Roman" w:hAnsi="Times New Roman" w:cs="Times New Roman"/>
                <w:i/>
                <w:iCs/>
                <w:sz w:val="24"/>
                <w:szCs w:val="24"/>
                <w:lang w:val="en-US" w:eastAsia="en-ZA"/>
              </w:rPr>
              <w:t>option_B_coverage</w:t>
            </w:r>
          </w:p>
        </w:tc>
        <w:tc>
          <w:tcPr>
            <w:tcW w:w="2973" w:type="dxa"/>
            <w:tcBorders>
              <w:left w:val="single" w:sz="4" w:space="0" w:color="auto"/>
              <w:right w:val="single" w:sz="4" w:space="0" w:color="auto"/>
            </w:tcBorders>
            <w:shd w:val="clear" w:color="auto" w:fill="auto"/>
            <w:vAlign w:val="center"/>
          </w:tcPr>
          <w:p w:rsidR="007E0B90" w:rsidRPr="00CA4E11" w:rsidRDefault="007E0B90" w:rsidP="00833EAC">
            <w:pPr>
              <w:rPr>
                <w:rFonts w:ascii="Times New Roman" w:hAnsi="Times New Roman" w:cs="Times New Roman"/>
                <w:sz w:val="24"/>
                <w:szCs w:val="24"/>
              </w:rPr>
            </w:pPr>
            <w:r w:rsidRPr="00CA4E11">
              <w:rPr>
                <w:rFonts w:ascii="Times New Roman" w:eastAsia="Times New Roman" w:hAnsi="Times New Roman" w:cs="Times New Roman"/>
                <w:sz w:val="24"/>
                <w:szCs w:val="24"/>
                <w:lang w:eastAsia="en-ZA"/>
              </w:rPr>
              <w:t>95</w:t>
            </w:r>
          </w:p>
        </w:tc>
        <w:tc>
          <w:tcPr>
            <w:tcW w:w="7305" w:type="dxa"/>
            <w:tcBorders>
              <w:left w:val="single" w:sz="4" w:space="0" w:color="auto"/>
            </w:tcBorders>
            <w:shd w:val="clear" w:color="auto" w:fill="auto"/>
            <w:vAlign w:val="center"/>
          </w:tcPr>
          <w:p w:rsidR="007E0B90" w:rsidRPr="00CA4E11" w:rsidRDefault="007E0B90" w:rsidP="00C96F79">
            <w:pPr>
              <w:rPr>
                <w:rFonts w:ascii="Times New Roman" w:hAnsi="Times New Roman" w:cs="Times New Roman"/>
                <w:sz w:val="24"/>
                <w:szCs w:val="24"/>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i/>
                <w:iCs/>
                <w:sz w:val="24"/>
                <w:szCs w:val="24"/>
                <w:lang w:val="en-US" w:eastAsia="en-ZA"/>
              </w:rPr>
              <w:t>new_intervention_start_time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100</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CD4_new_threshold</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350</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treatment_for_population</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population_coverage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100</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treatment_for_pregnant</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pregnant_coverage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100</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treatment_for_serodiscordant</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22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longterm_relationship_threshold</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0.25</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serodiscordant_coverage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100</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22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treatment_for_sex_workers</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sex_workers_coverage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100</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ARV_delay</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{2x2 cell}</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test</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22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comments</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{'HIV testing implemented by test event.'}</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221"/>
        </w:trPr>
        <w:tc>
          <w:tcPr>
            <w:tcW w:w="3529" w:type="dxa"/>
            <w:shd w:val="clear" w:color="auto" w:fill="D9D9D9" w:themeFill="background1" w:themeFillShade="D9"/>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b/>
                <w:bCs/>
                <w:sz w:val="24"/>
                <w:szCs w:val="24"/>
                <w:lang w:val="en-US" w:eastAsia="en-ZA"/>
              </w:rPr>
              <w:t>HIVtransmission</w:t>
            </w:r>
          </w:p>
        </w:tc>
        <w:tc>
          <w:tcPr>
            <w:tcW w:w="2973" w:type="dxa"/>
            <w:shd w:val="clear" w:color="auto" w:fill="D9D9D9" w:themeFill="background1" w:themeFillShade="D9"/>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p>
        </w:tc>
        <w:tc>
          <w:tcPr>
            <w:tcW w:w="7305" w:type="dxa"/>
            <w:shd w:val="clear" w:color="auto" w:fill="D9D9D9" w:themeFill="background1" w:themeFillShade="D9"/>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object_type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22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enable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1</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event_file</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'eventTransmission'</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infectiousness</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{4x3 cell}</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lastRenderedPageBreak/>
              <w:t>AIDS_mortality_distribution</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{2x3 cell}</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2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infectiousness_decreased_by_condom</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0.99</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b/>
                <w:bCs/>
                <w:sz w:val="24"/>
                <w:szCs w:val="24"/>
                <w:lang w:eastAsia="en-ZA"/>
              </w:rPr>
            </w:pPr>
            <w:r w:rsidRPr="00CA4E11">
              <w:rPr>
                <w:rFonts w:ascii="Times New Roman" w:eastAsia="Times New Roman" w:hAnsi="Times New Roman" w:cs="Times New Roman"/>
                <w:i/>
                <w:iCs/>
                <w:sz w:val="24"/>
                <w:szCs w:val="24"/>
                <w:lang w:val="en-US" w:eastAsia="en-ZA"/>
              </w:rPr>
              <w:t>infectiousness_decreased_by_ARV</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0.96</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infectiousness_increased_during_conception</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2</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infectiousness_decreased_by_circumcision</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0.3</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CD4_distribution_at_infection</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{2x4 cell}</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7E0B90" w:rsidRPr="00CA4E11" w:rsidTr="00D232B4">
        <w:trPr>
          <w:trHeight w:val="111"/>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sexual_behaviour_parameters</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{2x8 cell}</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r>
              <w:rPr>
                <w:rFonts w:ascii="Times New Roman" w:eastAsia="Times New Roman" w:hAnsi="Times New Roman" w:cs="Times New Roman"/>
                <w:sz w:val="24"/>
                <w:szCs w:val="24"/>
                <w:lang w:eastAsia="en-ZA"/>
              </w:rPr>
              <w:t>This needs some serious explaining.</w:t>
            </w:r>
            <w:r w:rsidR="00D232B4">
              <w:rPr>
                <w:rFonts w:ascii="Times New Roman" w:eastAsia="Times New Roman" w:hAnsi="Times New Roman" w:cs="Times New Roman"/>
                <w:sz w:val="24"/>
                <w:szCs w:val="24"/>
                <w:lang w:eastAsia="en-ZA"/>
              </w:rPr>
              <w:t xml:space="preserve"> ???</w:t>
            </w:r>
          </w:p>
        </w:tc>
      </w:tr>
      <w:tr w:rsidR="007E0B90" w:rsidRPr="00CA4E11" w:rsidTr="00D232B4">
        <w:trPr>
          <w:trHeight w:val="643"/>
        </w:trPr>
        <w:tc>
          <w:tcPr>
            <w:tcW w:w="3529" w:type="dxa"/>
            <w:tcBorders>
              <w:right w:val="single" w:sz="4" w:space="0" w:color="auto"/>
            </w:tcBorders>
            <w:shd w:val="clear" w:color="auto" w:fill="auto"/>
            <w:vAlign w:val="center"/>
            <w:hideMark/>
          </w:tcPr>
          <w:p w:rsidR="007E0B90" w:rsidRPr="00CA4E11" w:rsidRDefault="007E0B90" w:rsidP="00D843C2">
            <w:pPr>
              <w:spacing w:after="0" w:line="240" w:lineRule="auto"/>
              <w:rPr>
                <w:rFonts w:ascii="Times New Roman" w:eastAsia="Times New Roman" w:hAnsi="Times New Roman" w:cs="Times New Roman"/>
                <w:i/>
                <w:iCs/>
                <w:sz w:val="24"/>
                <w:szCs w:val="24"/>
                <w:lang w:eastAsia="en-ZA"/>
              </w:rPr>
            </w:pPr>
            <w:r w:rsidRPr="00CA4E11">
              <w:rPr>
                <w:rFonts w:ascii="Times New Roman" w:eastAsia="Times New Roman" w:hAnsi="Times New Roman" w:cs="Times New Roman"/>
                <w:i/>
                <w:iCs/>
                <w:sz w:val="24"/>
                <w:szCs w:val="24"/>
                <w:lang w:val="en-US" w:eastAsia="en-ZA"/>
              </w:rPr>
              <w:t>comments</w:t>
            </w:r>
          </w:p>
        </w:tc>
        <w:tc>
          <w:tcPr>
            <w:tcW w:w="2973" w:type="dxa"/>
            <w:tcBorders>
              <w:left w:val="single" w:sz="4" w:space="0" w:color="auto"/>
              <w:right w:val="single" w:sz="4" w:space="0" w:color="auto"/>
            </w:tcBorders>
            <w:shd w:val="clear" w:color="auto" w:fill="auto"/>
            <w:vAlign w:val="center"/>
            <w:hideMark/>
          </w:tcPr>
          <w:p w:rsidR="007E0B90" w:rsidRPr="00CA4E11" w:rsidRDefault="007E0B90" w:rsidP="00833EAC">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w:t>
            </w:r>
          </w:p>
        </w:tc>
        <w:tc>
          <w:tcPr>
            <w:tcW w:w="7305" w:type="dxa"/>
            <w:tcBorders>
              <w:left w:val="single" w:sz="4" w:space="0" w:color="auto"/>
            </w:tcBorders>
            <w:shd w:val="clear" w:color="auto" w:fill="auto"/>
            <w:vAlign w:val="center"/>
            <w:hideMark/>
          </w:tcPr>
          <w:p w:rsidR="007E0B90" w:rsidRPr="00CA4E11" w:rsidRDefault="007E0B90" w:rsidP="00C96F79">
            <w:pPr>
              <w:spacing w:after="0" w:line="240" w:lineRule="auto"/>
              <w:rPr>
                <w:rFonts w:ascii="Times New Roman" w:eastAsia="Times New Roman" w:hAnsi="Times New Roman" w:cs="Times New Roman"/>
                <w:sz w:val="24"/>
                <w:szCs w:val="24"/>
                <w:lang w:eastAsia="en-ZA"/>
              </w:rPr>
            </w:pPr>
            <w:r w:rsidRPr="00CA4E11">
              <w:rPr>
                <w:rFonts w:ascii="Times New Roman" w:eastAsia="Times New Roman" w:hAnsi="Times New Roman" w:cs="Times New Roman"/>
                <w:sz w:val="24"/>
                <w:szCs w:val="24"/>
                <w:lang w:eastAsia="en-ZA"/>
              </w:rPr>
              <w:t> </w:t>
            </w:r>
          </w:p>
        </w:tc>
      </w:tr>
      <w:tr w:rsidR="00D232B4" w:rsidRPr="00CA4E11" w:rsidTr="00D232B4">
        <w:trPr>
          <w:trHeight w:val="1238"/>
        </w:trPr>
        <w:tc>
          <w:tcPr>
            <w:tcW w:w="3529" w:type="dxa"/>
            <w:tcBorders>
              <w:right w:val="single" w:sz="4" w:space="0" w:color="auto"/>
            </w:tcBorders>
            <w:shd w:val="clear" w:color="auto" w:fill="auto"/>
            <w:vAlign w:val="center"/>
          </w:tcPr>
          <w:p w:rsidR="00D232B4" w:rsidRPr="00CA4E11" w:rsidRDefault="00D232B4" w:rsidP="00D843C2">
            <w:pPr>
              <w:spacing w:after="0" w:line="240" w:lineRule="auto"/>
              <w:rPr>
                <w:rFonts w:ascii="Times New Roman" w:eastAsia="Times New Roman" w:hAnsi="Times New Roman" w:cs="Times New Roman"/>
                <w:i/>
                <w:iCs/>
                <w:sz w:val="24"/>
                <w:szCs w:val="24"/>
                <w:lang w:eastAsia="en-ZA"/>
              </w:rPr>
            </w:pPr>
          </w:p>
        </w:tc>
        <w:tc>
          <w:tcPr>
            <w:tcW w:w="2973" w:type="dxa"/>
            <w:tcBorders>
              <w:left w:val="single" w:sz="4" w:space="0" w:color="auto"/>
              <w:right w:val="single" w:sz="4" w:space="0" w:color="auto"/>
            </w:tcBorders>
            <w:shd w:val="clear" w:color="auto" w:fill="auto"/>
            <w:vAlign w:val="center"/>
          </w:tcPr>
          <w:p w:rsidR="00D232B4" w:rsidRPr="00CA4E11" w:rsidRDefault="00D232B4" w:rsidP="00833EAC">
            <w:pPr>
              <w:spacing w:after="0" w:line="240" w:lineRule="auto"/>
              <w:rPr>
                <w:rFonts w:ascii="Times New Roman" w:eastAsia="Times New Roman" w:hAnsi="Times New Roman" w:cs="Times New Roman"/>
                <w:sz w:val="24"/>
                <w:szCs w:val="24"/>
                <w:lang w:eastAsia="en-ZA"/>
              </w:rPr>
            </w:pPr>
          </w:p>
        </w:tc>
        <w:tc>
          <w:tcPr>
            <w:tcW w:w="7305" w:type="dxa"/>
            <w:tcBorders>
              <w:left w:val="single" w:sz="4" w:space="0" w:color="auto"/>
            </w:tcBorders>
            <w:shd w:val="clear" w:color="auto" w:fill="auto"/>
            <w:vAlign w:val="center"/>
          </w:tcPr>
          <w:p w:rsidR="00D232B4" w:rsidRPr="00CA4E11" w:rsidRDefault="00D232B4" w:rsidP="00C96F79">
            <w:pPr>
              <w:spacing w:after="0" w:line="240" w:lineRule="auto"/>
              <w:rPr>
                <w:rFonts w:ascii="Times New Roman" w:eastAsia="Times New Roman" w:hAnsi="Times New Roman" w:cs="Times New Roman"/>
                <w:sz w:val="24"/>
                <w:szCs w:val="24"/>
                <w:lang w:eastAsia="en-ZA"/>
              </w:rPr>
            </w:pPr>
          </w:p>
        </w:tc>
      </w:tr>
      <w:tr w:rsidR="00D232B4" w:rsidRPr="00CA4E11" w:rsidTr="00D232B4">
        <w:trPr>
          <w:trHeight w:val="221"/>
        </w:trPr>
        <w:tc>
          <w:tcPr>
            <w:tcW w:w="3529" w:type="dxa"/>
            <w:tcBorders>
              <w:right w:val="single" w:sz="4" w:space="0" w:color="auto"/>
            </w:tcBorders>
            <w:shd w:val="clear" w:color="auto" w:fill="auto"/>
            <w:vAlign w:val="center"/>
          </w:tcPr>
          <w:p w:rsidR="00D232B4" w:rsidRPr="00CA4E11" w:rsidRDefault="00D232B4" w:rsidP="00D843C2">
            <w:pPr>
              <w:spacing w:after="0" w:line="240" w:lineRule="auto"/>
              <w:rPr>
                <w:rFonts w:ascii="Times New Roman" w:eastAsia="Times New Roman" w:hAnsi="Times New Roman" w:cs="Times New Roman"/>
                <w:i/>
                <w:iCs/>
                <w:sz w:val="24"/>
                <w:szCs w:val="24"/>
                <w:lang w:eastAsia="en-ZA"/>
              </w:rPr>
            </w:pPr>
          </w:p>
        </w:tc>
        <w:tc>
          <w:tcPr>
            <w:tcW w:w="2973" w:type="dxa"/>
            <w:tcBorders>
              <w:left w:val="single" w:sz="4" w:space="0" w:color="auto"/>
              <w:right w:val="single" w:sz="4" w:space="0" w:color="auto"/>
            </w:tcBorders>
            <w:shd w:val="clear" w:color="auto" w:fill="auto"/>
            <w:vAlign w:val="center"/>
          </w:tcPr>
          <w:p w:rsidR="00D232B4" w:rsidRPr="00CA4E11" w:rsidRDefault="00D232B4" w:rsidP="00833EAC">
            <w:pPr>
              <w:spacing w:after="0" w:line="240" w:lineRule="auto"/>
              <w:rPr>
                <w:rFonts w:ascii="Times New Roman" w:eastAsia="Times New Roman" w:hAnsi="Times New Roman" w:cs="Times New Roman"/>
                <w:sz w:val="24"/>
                <w:szCs w:val="24"/>
                <w:lang w:eastAsia="en-ZA"/>
              </w:rPr>
            </w:pPr>
          </w:p>
        </w:tc>
        <w:tc>
          <w:tcPr>
            <w:tcW w:w="7305" w:type="dxa"/>
            <w:tcBorders>
              <w:left w:val="single" w:sz="4" w:space="0" w:color="auto"/>
            </w:tcBorders>
            <w:shd w:val="clear" w:color="auto" w:fill="auto"/>
            <w:vAlign w:val="center"/>
          </w:tcPr>
          <w:p w:rsidR="00D232B4" w:rsidRPr="00CA4E11" w:rsidRDefault="00D232B4" w:rsidP="00C96F79">
            <w:pPr>
              <w:spacing w:after="0" w:line="240" w:lineRule="auto"/>
              <w:rPr>
                <w:rFonts w:ascii="Times New Roman" w:eastAsia="Times New Roman" w:hAnsi="Times New Roman" w:cs="Times New Roman"/>
                <w:sz w:val="24"/>
                <w:szCs w:val="24"/>
                <w:lang w:eastAsia="en-ZA"/>
              </w:rPr>
            </w:pPr>
          </w:p>
        </w:tc>
      </w:tr>
      <w:tr w:rsidR="00D232B4" w:rsidRPr="00CA4E11" w:rsidTr="00D232B4">
        <w:trPr>
          <w:trHeight w:val="221"/>
        </w:trPr>
        <w:tc>
          <w:tcPr>
            <w:tcW w:w="3529" w:type="dxa"/>
            <w:tcBorders>
              <w:right w:val="single" w:sz="4" w:space="0" w:color="auto"/>
            </w:tcBorders>
            <w:shd w:val="clear" w:color="auto" w:fill="auto"/>
            <w:vAlign w:val="center"/>
          </w:tcPr>
          <w:p w:rsidR="00D232B4" w:rsidRPr="00CA4E11" w:rsidRDefault="00D232B4" w:rsidP="00D843C2">
            <w:pPr>
              <w:spacing w:after="0" w:line="240" w:lineRule="auto"/>
              <w:rPr>
                <w:rFonts w:ascii="Times New Roman" w:eastAsia="Times New Roman" w:hAnsi="Times New Roman" w:cs="Times New Roman"/>
                <w:i/>
                <w:iCs/>
                <w:sz w:val="24"/>
                <w:szCs w:val="24"/>
                <w:lang w:eastAsia="en-ZA"/>
              </w:rPr>
            </w:pPr>
          </w:p>
        </w:tc>
        <w:tc>
          <w:tcPr>
            <w:tcW w:w="2973" w:type="dxa"/>
            <w:tcBorders>
              <w:left w:val="single" w:sz="4" w:space="0" w:color="auto"/>
              <w:right w:val="single" w:sz="4" w:space="0" w:color="auto"/>
            </w:tcBorders>
            <w:shd w:val="clear" w:color="auto" w:fill="auto"/>
            <w:vAlign w:val="center"/>
          </w:tcPr>
          <w:p w:rsidR="00D232B4" w:rsidRPr="00CA4E11" w:rsidRDefault="00D232B4" w:rsidP="00833EAC">
            <w:pPr>
              <w:spacing w:after="0" w:line="240" w:lineRule="auto"/>
              <w:rPr>
                <w:rFonts w:ascii="Times New Roman" w:eastAsia="Times New Roman" w:hAnsi="Times New Roman" w:cs="Times New Roman"/>
                <w:sz w:val="24"/>
                <w:szCs w:val="24"/>
                <w:lang w:eastAsia="en-ZA"/>
              </w:rPr>
            </w:pPr>
          </w:p>
        </w:tc>
        <w:tc>
          <w:tcPr>
            <w:tcW w:w="7305" w:type="dxa"/>
            <w:tcBorders>
              <w:left w:val="single" w:sz="4" w:space="0" w:color="auto"/>
            </w:tcBorders>
            <w:shd w:val="clear" w:color="auto" w:fill="auto"/>
            <w:vAlign w:val="center"/>
          </w:tcPr>
          <w:p w:rsidR="00D232B4" w:rsidRPr="00CA4E11" w:rsidRDefault="00D232B4" w:rsidP="00C96F79">
            <w:pPr>
              <w:spacing w:after="0" w:line="240" w:lineRule="auto"/>
              <w:rPr>
                <w:rFonts w:ascii="Times New Roman" w:eastAsia="Times New Roman" w:hAnsi="Times New Roman" w:cs="Times New Roman"/>
                <w:sz w:val="24"/>
                <w:szCs w:val="24"/>
                <w:lang w:eastAsia="en-ZA"/>
              </w:rPr>
            </w:pPr>
          </w:p>
        </w:tc>
      </w:tr>
      <w:tr w:rsidR="00D232B4" w:rsidRPr="00CA4E11" w:rsidTr="00D232B4">
        <w:trPr>
          <w:trHeight w:val="221"/>
        </w:trPr>
        <w:tc>
          <w:tcPr>
            <w:tcW w:w="3529" w:type="dxa"/>
            <w:tcBorders>
              <w:right w:val="single" w:sz="4" w:space="0" w:color="auto"/>
            </w:tcBorders>
            <w:shd w:val="clear" w:color="auto" w:fill="auto"/>
            <w:vAlign w:val="center"/>
          </w:tcPr>
          <w:p w:rsidR="00D232B4" w:rsidRPr="00CA4E11" w:rsidRDefault="00D232B4" w:rsidP="00D843C2">
            <w:pPr>
              <w:spacing w:after="0" w:line="240" w:lineRule="auto"/>
              <w:rPr>
                <w:rFonts w:ascii="Times New Roman" w:eastAsia="Times New Roman" w:hAnsi="Times New Roman" w:cs="Times New Roman"/>
                <w:i/>
                <w:iCs/>
                <w:sz w:val="24"/>
                <w:szCs w:val="24"/>
                <w:lang w:eastAsia="en-ZA"/>
              </w:rPr>
            </w:pPr>
          </w:p>
        </w:tc>
        <w:tc>
          <w:tcPr>
            <w:tcW w:w="2973" w:type="dxa"/>
            <w:tcBorders>
              <w:left w:val="single" w:sz="4" w:space="0" w:color="auto"/>
              <w:right w:val="single" w:sz="4" w:space="0" w:color="auto"/>
            </w:tcBorders>
            <w:shd w:val="clear" w:color="auto" w:fill="auto"/>
            <w:vAlign w:val="center"/>
          </w:tcPr>
          <w:p w:rsidR="00D232B4" w:rsidRPr="00CA4E11" w:rsidRDefault="00D232B4" w:rsidP="00833EAC">
            <w:pPr>
              <w:spacing w:after="0" w:line="240" w:lineRule="auto"/>
              <w:rPr>
                <w:rFonts w:ascii="Times New Roman" w:eastAsia="Times New Roman" w:hAnsi="Times New Roman" w:cs="Times New Roman"/>
                <w:sz w:val="24"/>
                <w:szCs w:val="24"/>
                <w:lang w:eastAsia="en-ZA"/>
              </w:rPr>
            </w:pPr>
          </w:p>
        </w:tc>
        <w:tc>
          <w:tcPr>
            <w:tcW w:w="7305" w:type="dxa"/>
            <w:tcBorders>
              <w:left w:val="single" w:sz="4" w:space="0" w:color="auto"/>
            </w:tcBorders>
            <w:shd w:val="clear" w:color="auto" w:fill="auto"/>
            <w:vAlign w:val="center"/>
          </w:tcPr>
          <w:p w:rsidR="00D232B4" w:rsidRPr="00CA4E11" w:rsidRDefault="00D232B4" w:rsidP="00C96F79">
            <w:pPr>
              <w:spacing w:after="0" w:line="240" w:lineRule="auto"/>
              <w:rPr>
                <w:rFonts w:ascii="Times New Roman" w:eastAsia="Times New Roman" w:hAnsi="Times New Roman" w:cs="Times New Roman"/>
                <w:sz w:val="24"/>
                <w:szCs w:val="24"/>
                <w:lang w:eastAsia="en-ZA"/>
              </w:rPr>
            </w:pPr>
          </w:p>
        </w:tc>
      </w:tr>
      <w:tr w:rsidR="00D232B4" w:rsidRPr="00CA4E11" w:rsidTr="00D232B4">
        <w:trPr>
          <w:trHeight w:val="221"/>
        </w:trPr>
        <w:tc>
          <w:tcPr>
            <w:tcW w:w="3529" w:type="dxa"/>
            <w:tcBorders>
              <w:right w:val="single" w:sz="4" w:space="0" w:color="auto"/>
            </w:tcBorders>
            <w:shd w:val="clear" w:color="auto" w:fill="auto"/>
            <w:vAlign w:val="center"/>
          </w:tcPr>
          <w:p w:rsidR="00D232B4" w:rsidRPr="00CA4E11" w:rsidRDefault="00D232B4" w:rsidP="00D843C2">
            <w:pPr>
              <w:spacing w:after="0" w:line="240" w:lineRule="auto"/>
              <w:rPr>
                <w:rFonts w:ascii="Times New Roman" w:eastAsia="Times New Roman" w:hAnsi="Times New Roman" w:cs="Times New Roman"/>
                <w:i/>
                <w:iCs/>
                <w:sz w:val="24"/>
                <w:szCs w:val="24"/>
                <w:lang w:eastAsia="en-ZA"/>
              </w:rPr>
            </w:pPr>
          </w:p>
        </w:tc>
        <w:tc>
          <w:tcPr>
            <w:tcW w:w="2973" w:type="dxa"/>
            <w:tcBorders>
              <w:left w:val="single" w:sz="4" w:space="0" w:color="auto"/>
              <w:right w:val="single" w:sz="4" w:space="0" w:color="auto"/>
            </w:tcBorders>
            <w:shd w:val="clear" w:color="auto" w:fill="auto"/>
            <w:vAlign w:val="center"/>
          </w:tcPr>
          <w:p w:rsidR="00D232B4" w:rsidRPr="00CA4E11" w:rsidRDefault="00D232B4" w:rsidP="00833EAC">
            <w:pPr>
              <w:spacing w:after="0" w:line="240" w:lineRule="auto"/>
              <w:rPr>
                <w:rFonts w:ascii="Times New Roman" w:eastAsia="Times New Roman" w:hAnsi="Times New Roman" w:cs="Times New Roman"/>
                <w:sz w:val="24"/>
                <w:szCs w:val="24"/>
                <w:lang w:eastAsia="en-ZA"/>
              </w:rPr>
            </w:pPr>
          </w:p>
        </w:tc>
        <w:tc>
          <w:tcPr>
            <w:tcW w:w="7305" w:type="dxa"/>
            <w:tcBorders>
              <w:left w:val="single" w:sz="4" w:space="0" w:color="auto"/>
            </w:tcBorders>
            <w:shd w:val="clear" w:color="auto" w:fill="auto"/>
            <w:vAlign w:val="center"/>
          </w:tcPr>
          <w:p w:rsidR="00D232B4" w:rsidRPr="00CA4E11" w:rsidRDefault="00D232B4" w:rsidP="00C96F79">
            <w:pPr>
              <w:spacing w:after="0" w:line="240" w:lineRule="auto"/>
              <w:rPr>
                <w:rFonts w:ascii="Times New Roman" w:eastAsia="Times New Roman" w:hAnsi="Times New Roman" w:cs="Times New Roman"/>
                <w:sz w:val="24"/>
                <w:szCs w:val="24"/>
                <w:lang w:eastAsia="en-ZA"/>
              </w:rPr>
            </w:pPr>
          </w:p>
        </w:tc>
      </w:tr>
      <w:tr w:rsidR="00D232B4" w:rsidRPr="00CA4E11" w:rsidTr="00D232B4">
        <w:trPr>
          <w:trHeight w:val="221"/>
        </w:trPr>
        <w:tc>
          <w:tcPr>
            <w:tcW w:w="3529" w:type="dxa"/>
            <w:tcBorders>
              <w:right w:val="single" w:sz="4" w:space="0" w:color="auto"/>
            </w:tcBorders>
            <w:shd w:val="clear" w:color="auto" w:fill="auto"/>
            <w:vAlign w:val="center"/>
          </w:tcPr>
          <w:p w:rsidR="00D232B4" w:rsidRPr="00CA4E11" w:rsidRDefault="00D232B4" w:rsidP="00D843C2">
            <w:pPr>
              <w:spacing w:after="0" w:line="240" w:lineRule="auto"/>
              <w:rPr>
                <w:rFonts w:ascii="Times New Roman" w:eastAsia="Times New Roman" w:hAnsi="Times New Roman" w:cs="Times New Roman"/>
                <w:i/>
                <w:iCs/>
                <w:sz w:val="24"/>
                <w:szCs w:val="24"/>
                <w:lang w:eastAsia="en-ZA"/>
              </w:rPr>
            </w:pPr>
          </w:p>
        </w:tc>
        <w:tc>
          <w:tcPr>
            <w:tcW w:w="2973" w:type="dxa"/>
            <w:tcBorders>
              <w:left w:val="single" w:sz="4" w:space="0" w:color="auto"/>
              <w:right w:val="single" w:sz="4" w:space="0" w:color="auto"/>
            </w:tcBorders>
            <w:shd w:val="clear" w:color="auto" w:fill="auto"/>
            <w:vAlign w:val="center"/>
          </w:tcPr>
          <w:p w:rsidR="00D232B4" w:rsidRPr="00CA4E11" w:rsidRDefault="00D232B4" w:rsidP="00833EAC">
            <w:pPr>
              <w:spacing w:after="0" w:line="240" w:lineRule="auto"/>
              <w:rPr>
                <w:rFonts w:ascii="Times New Roman" w:eastAsia="Times New Roman" w:hAnsi="Times New Roman" w:cs="Times New Roman"/>
                <w:sz w:val="24"/>
                <w:szCs w:val="24"/>
                <w:lang w:eastAsia="en-ZA"/>
              </w:rPr>
            </w:pPr>
          </w:p>
        </w:tc>
        <w:tc>
          <w:tcPr>
            <w:tcW w:w="7305" w:type="dxa"/>
            <w:tcBorders>
              <w:left w:val="single" w:sz="4" w:space="0" w:color="auto"/>
            </w:tcBorders>
            <w:shd w:val="clear" w:color="auto" w:fill="auto"/>
            <w:vAlign w:val="center"/>
          </w:tcPr>
          <w:p w:rsidR="00D232B4" w:rsidRPr="00CA4E11" w:rsidRDefault="00D232B4" w:rsidP="00C96F79">
            <w:pPr>
              <w:spacing w:after="0" w:line="240" w:lineRule="auto"/>
              <w:rPr>
                <w:rFonts w:ascii="Times New Roman" w:eastAsia="Times New Roman" w:hAnsi="Times New Roman" w:cs="Times New Roman"/>
                <w:sz w:val="24"/>
                <w:szCs w:val="24"/>
                <w:lang w:eastAsia="en-ZA"/>
              </w:rPr>
            </w:pPr>
          </w:p>
        </w:tc>
      </w:tr>
      <w:tr w:rsidR="00D232B4" w:rsidRPr="00CA4E11" w:rsidTr="00D232B4">
        <w:trPr>
          <w:trHeight w:val="111"/>
        </w:trPr>
        <w:tc>
          <w:tcPr>
            <w:tcW w:w="3529" w:type="dxa"/>
            <w:tcBorders>
              <w:bottom w:val="single" w:sz="4" w:space="0" w:color="auto"/>
              <w:right w:val="single" w:sz="4" w:space="0" w:color="auto"/>
            </w:tcBorders>
            <w:shd w:val="clear" w:color="auto" w:fill="auto"/>
            <w:vAlign w:val="center"/>
          </w:tcPr>
          <w:p w:rsidR="00D232B4" w:rsidRPr="00CA4E11" w:rsidRDefault="00D232B4" w:rsidP="00D843C2">
            <w:pPr>
              <w:spacing w:after="0" w:line="240" w:lineRule="auto"/>
              <w:rPr>
                <w:rFonts w:ascii="Times New Roman" w:eastAsia="Times New Roman" w:hAnsi="Times New Roman" w:cs="Times New Roman"/>
                <w:i/>
                <w:iCs/>
                <w:sz w:val="24"/>
                <w:szCs w:val="24"/>
                <w:lang w:eastAsia="en-ZA"/>
              </w:rPr>
            </w:pPr>
          </w:p>
        </w:tc>
        <w:tc>
          <w:tcPr>
            <w:tcW w:w="2973" w:type="dxa"/>
            <w:tcBorders>
              <w:left w:val="single" w:sz="4" w:space="0" w:color="auto"/>
              <w:bottom w:val="single" w:sz="4" w:space="0" w:color="auto"/>
              <w:right w:val="single" w:sz="4" w:space="0" w:color="auto"/>
            </w:tcBorders>
            <w:shd w:val="clear" w:color="auto" w:fill="auto"/>
            <w:vAlign w:val="center"/>
          </w:tcPr>
          <w:p w:rsidR="00D232B4" w:rsidRPr="00CA4E11" w:rsidRDefault="00D232B4" w:rsidP="00833EAC">
            <w:pPr>
              <w:spacing w:after="0" w:line="240" w:lineRule="auto"/>
              <w:rPr>
                <w:rFonts w:ascii="Times New Roman" w:eastAsia="Times New Roman" w:hAnsi="Times New Roman" w:cs="Times New Roman"/>
                <w:sz w:val="24"/>
                <w:szCs w:val="24"/>
                <w:lang w:eastAsia="en-ZA"/>
              </w:rPr>
            </w:pPr>
          </w:p>
        </w:tc>
        <w:tc>
          <w:tcPr>
            <w:tcW w:w="7305" w:type="dxa"/>
            <w:tcBorders>
              <w:left w:val="single" w:sz="4" w:space="0" w:color="auto"/>
              <w:bottom w:val="single" w:sz="4" w:space="0" w:color="auto"/>
            </w:tcBorders>
            <w:shd w:val="clear" w:color="auto" w:fill="auto"/>
            <w:vAlign w:val="center"/>
          </w:tcPr>
          <w:p w:rsidR="00D232B4" w:rsidRPr="00CA4E11" w:rsidRDefault="00D232B4" w:rsidP="00C96F79">
            <w:pPr>
              <w:spacing w:after="0" w:line="240" w:lineRule="auto"/>
              <w:rPr>
                <w:rFonts w:ascii="Times New Roman" w:eastAsia="Times New Roman" w:hAnsi="Times New Roman" w:cs="Times New Roman"/>
                <w:sz w:val="24"/>
                <w:szCs w:val="24"/>
                <w:lang w:eastAsia="en-ZA"/>
              </w:rPr>
            </w:pPr>
          </w:p>
        </w:tc>
      </w:tr>
    </w:tbl>
    <w:p w:rsidR="00D232B4" w:rsidRDefault="00D232B4" w:rsidP="00D843C2">
      <w:pPr>
        <w:rPr>
          <w:noProof/>
          <w:lang w:eastAsia="en-ZA"/>
        </w:rPr>
      </w:pPr>
    </w:p>
    <w:p w:rsidR="00D232B4" w:rsidRDefault="00D232B4" w:rsidP="00D843C2">
      <w:pPr>
        <w:rPr>
          <w:rFonts w:ascii="Times New Roman" w:hAnsi="Times New Roman" w:cs="Times New Roman"/>
          <w:b/>
          <w:sz w:val="24"/>
          <w:szCs w:val="24"/>
          <w:lang w:val="en-US" w:eastAsia="ja-JP"/>
        </w:rPr>
        <w:sectPr w:rsidR="00D232B4" w:rsidSect="00D024B8">
          <w:pgSz w:w="16838" w:h="11906" w:orient="landscape" w:code="9"/>
          <w:pgMar w:top="1418" w:right="1134" w:bottom="1418" w:left="1134" w:header="709" w:footer="709" w:gutter="0"/>
          <w:cols w:space="708"/>
          <w:docGrid w:linePitch="360"/>
        </w:sectPr>
      </w:pPr>
    </w:p>
    <w:p w:rsidR="00D232B4" w:rsidRPr="00D232B4" w:rsidRDefault="00D232B4" w:rsidP="00D232B4">
      <w:pPr>
        <w:keepNext/>
      </w:pPr>
      <w:r w:rsidRPr="00D232B4">
        <w:rPr>
          <w:noProof/>
          <w:lang w:eastAsia="en-ZA"/>
        </w:rPr>
        <w:lastRenderedPageBreak/>
        <w:drawing>
          <wp:inline distT="0" distB="0" distL="0" distR="0" wp14:anchorId="35A75725" wp14:editId="6FC6F9AF">
            <wp:extent cx="5112494" cy="4272455"/>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0460" cy="4287469"/>
                    </a:xfrm>
                    <a:prstGeom prst="rect">
                      <a:avLst/>
                    </a:prstGeom>
                  </pic:spPr>
                </pic:pic>
              </a:graphicData>
            </a:graphic>
          </wp:inline>
        </w:drawing>
      </w:r>
    </w:p>
    <w:p w:rsidR="00D232B4" w:rsidRPr="00D232B4" w:rsidRDefault="00D232B4" w:rsidP="00D232B4">
      <w:pPr>
        <w:pStyle w:val="Caption"/>
        <w:rPr>
          <w:rFonts w:cs="Times New Roman"/>
          <w:b w:val="0"/>
          <w:color w:val="auto"/>
          <w:sz w:val="24"/>
          <w:szCs w:val="24"/>
        </w:rPr>
      </w:pPr>
      <w:bookmarkStart w:id="28" w:name="_Ref338157708"/>
      <w:r w:rsidRPr="00D232B4">
        <w:rPr>
          <w:color w:val="auto"/>
        </w:rPr>
        <w:t xml:space="preserve">Figure </w:t>
      </w:r>
      <w:r w:rsidRPr="00D232B4">
        <w:rPr>
          <w:color w:val="auto"/>
        </w:rPr>
        <w:fldChar w:fldCharType="begin"/>
      </w:r>
      <w:r w:rsidRPr="00D232B4">
        <w:rPr>
          <w:color w:val="auto"/>
        </w:rPr>
        <w:instrText xml:space="preserve"> SEQ Figure \* ARABIC </w:instrText>
      </w:r>
      <w:r w:rsidRPr="00D232B4">
        <w:rPr>
          <w:color w:val="auto"/>
        </w:rPr>
        <w:fldChar w:fldCharType="separate"/>
      </w:r>
      <w:r w:rsidRPr="00D232B4">
        <w:rPr>
          <w:noProof/>
          <w:color w:val="auto"/>
        </w:rPr>
        <w:t>3</w:t>
      </w:r>
      <w:r w:rsidRPr="00D232B4">
        <w:rPr>
          <w:color w:val="auto"/>
        </w:rPr>
        <w:fldChar w:fldCharType="end"/>
      </w:r>
      <w:bookmarkEnd w:id="28"/>
      <w:r w:rsidRPr="00D232B4">
        <w:rPr>
          <w:color w:val="auto"/>
        </w:rPr>
        <w:t>:</w:t>
      </w:r>
      <w:r w:rsidRPr="00D232B4">
        <w:rPr>
          <w:noProof/>
          <w:color w:val="auto"/>
        </w:rPr>
        <w:t xml:space="preserve"> Two stage Weibull survival curve.  Mortality is based survival prior to the advent of HIV.</w:t>
      </w:r>
    </w:p>
    <w:p w:rsidR="00D232B4" w:rsidRPr="00D232B4" w:rsidRDefault="00D232B4" w:rsidP="00D232B4">
      <w:pPr>
        <w:keepNext/>
      </w:pPr>
      <w:r w:rsidRPr="00D232B4">
        <w:rPr>
          <w:noProof/>
          <w:lang w:eastAsia="en-ZA"/>
        </w:rPr>
        <w:drawing>
          <wp:inline distT="0" distB="0" distL="0" distR="0" wp14:anchorId="3F65A736" wp14:editId="39CC8707">
            <wp:extent cx="5691352" cy="4112853"/>
            <wp:effectExtent l="0" t="0" r="508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0536" cy="4119490"/>
                    </a:xfrm>
                    <a:prstGeom prst="rect">
                      <a:avLst/>
                    </a:prstGeom>
                  </pic:spPr>
                </pic:pic>
              </a:graphicData>
            </a:graphic>
          </wp:inline>
        </w:drawing>
      </w:r>
    </w:p>
    <w:p w:rsidR="00D024B8" w:rsidRPr="00D232B4" w:rsidRDefault="00D232B4" w:rsidP="00D232B4">
      <w:pPr>
        <w:pStyle w:val="Caption"/>
        <w:rPr>
          <w:rFonts w:cs="Times New Roman"/>
          <w:b w:val="0"/>
          <w:color w:val="auto"/>
          <w:sz w:val="24"/>
          <w:szCs w:val="24"/>
        </w:rPr>
        <w:sectPr w:rsidR="00D024B8" w:rsidRPr="00D232B4" w:rsidSect="00D232B4">
          <w:pgSz w:w="11906" w:h="16838" w:code="9"/>
          <w:pgMar w:top="1134" w:right="1418" w:bottom="1134" w:left="1418" w:header="709" w:footer="709" w:gutter="0"/>
          <w:cols w:space="708"/>
          <w:docGrid w:linePitch="360"/>
        </w:sectPr>
      </w:pPr>
      <w:bookmarkStart w:id="29" w:name="_Ref338157762"/>
      <w:r w:rsidRPr="00D232B4">
        <w:rPr>
          <w:color w:val="auto"/>
        </w:rPr>
        <w:t xml:space="preserve">Figure </w:t>
      </w:r>
      <w:r w:rsidRPr="00D232B4">
        <w:rPr>
          <w:color w:val="auto"/>
        </w:rPr>
        <w:fldChar w:fldCharType="begin"/>
      </w:r>
      <w:r w:rsidRPr="00D232B4">
        <w:rPr>
          <w:color w:val="auto"/>
        </w:rPr>
        <w:instrText xml:space="preserve"> SEQ Figure \* ARABIC </w:instrText>
      </w:r>
      <w:r w:rsidRPr="00D232B4">
        <w:rPr>
          <w:color w:val="auto"/>
        </w:rPr>
        <w:fldChar w:fldCharType="separate"/>
      </w:r>
      <w:r w:rsidRPr="00D232B4">
        <w:rPr>
          <w:noProof/>
          <w:color w:val="auto"/>
        </w:rPr>
        <w:t>4</w:t>
      </w:r>
      <w:r w:rsidRPr="00D232B4">
        <w:rPr>
          <w:color w:val="auto"/>
        </w:rPr>
        <w:fldChar w:fldCharType="end"/>
      </w:r>
      <w:bookmarkEnd w:id="29"/>
      <w:r w:rsidRPr="00D232B4">
        <w:rPr>
          <w:color w:val="auto"/>
        </w:rPr>
        <w:t>: Fertility rates by age.</w:t>
      </w:r>
    </w:p>
    <w:p w:rsidR="00B1021C" w:rsidRPr="00CA4E11" w:rsidRDefault="00B1021C" w:rsidP="00D843C2">
      <w:pPr>
        <w:rPr>
          <w:rFonts w:ascii="Times New Roman" w:hAnsi="Times New Roman" w:cs="Times New Roman"/>
          <w:b/>
          <w:sz w:val="24"/>
          <w:szCs w:val="24"/>
          <w:lang w:val="en-US" w:eastAsia="ja-JP"/>
        </w:rPr>
      </w:pPr>
    </w:p>
    <w:p w:rsidR="00B833E4" w:rsidRPr="00CA4E11" w:rsidRDefault="00B833E4" w:rsidP="006B513C">
      <w:pPr>
        <w:pStyle w:val="Heading2"/>
        <w:rPr>
          <w:color w:val="auto"/>
          <w:lang w:val="en-US" w:eastAsia="ja-JP"/>
        </w:rPr>
      </w:pPr>
      <w:bookmarkStart w:id="30" w:name="_Toc337799683"/>
      <w:bookmarkStart w:id="31" w:name="_Toc337799712"/>
      <w:r w:rsidRPr="00CA4E11">
        <w:rPr>
          <w:color w:val="auto"/>
          <w:lang w:val="en-US" w:eastAsia="ja-JP"/>
        </w:rPr>
        <w:t>Generating output</w:t>
      </w:r>
      <w:bookmarkEnd w:id="30"/>
      <w:bookmarkEnd w:id="31"/>
    </w:p>
    <w:p w:rsidR="006B513C" w:rsidRPr="00CA4E11" w:rsidRDefault="006B513C" w:rsidP="006B513C">
      <w:pPr>
        <w:pStyle w:val="Heading3"/>
        <w:rPr>
          <w:color w:val="auto"/>
          <w:lang w:val="en-US" w:eastAsia="ja-JP"/>
        </w:rPr>
      </w:pPr>
      <w:bookmarkStart w:id="32" w:name="_Toc337799684"/>
      <w:bookmarkStart w:id="33" w:name="_Toc337799713"/>
      <w:r w:rsidRPr="00CA4E11">
        <w:rPr>
          <w:color w:val="auto"/>
          <w:lang w:val="en-US" w:eastAsia="ja-JP"/>
        </w:rPr>
        <w:t>Graphs</w:t>
      </w:r>
      <w:bookmarkEnd w:id="32"/>
      <w:bookmarkEnd w:id="33"/>
    </w:p>
    <w:p w:rsidR="00B833E4" w:rsidRPr="00CA4E11" w:rsidRDefault="00B833E4" w:rsidP="00D843C2">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t xml:space="preserve">Simpact has several functions built-in in order to generate various graphs.  These </w:t>
      </w:r>
      <w:r w:rsidR="00A86C40" w:rsidRPr="00CA4E11">
        <w:rPr>
          <w:rFonts w:ascii="Times New Roman" w:hAnsi="Times New Roman" w:cs="Times New Roman"/>
          <w:sz w:val="24"/>
          <w:szCs w:val="24"/>
          <w:lang w:val="en-US" w:eastAsia="ja-JP"/>
        </w:rPr>
        <w:t>can be produced from the “Graphs” menu option.  Each is described below along with a sample output:</w:t>
      </w:r>
    </w:p>
    <w:p w:rsidR="00A86C40" w:rsidRPr="00CA4E11" w:rsidRDefault="00A86C40" w:rsidP="00D843C2">
      <w:pPr>
        <w:rPr>
          <w:rFonts w:ascii="Times New Roman" w:hAnsi="Times New Roman" w:cs="Times New Roman"/>
          <w:b/>
          <w:sz w:val="24"/>
          <w:szCs w:val="24"/>
          <w:lang w:val="en-US" w:eastAsia="ja-JP"/>
        </w:rPr>
      </w:pPr>
      <w:r w:rsidRPr="00CA4E11">
        <w:rPr>
          <w:noProof/>
          <w:lang w:eastAsia="en-ZA"/>
        </w:rPr>
        <w:drawing>
          <wp:inline distT="0" distB="0" distL="0" distR="0" wp14:anchorId="7664EB29" wp14:editId="189E7903">
            <wp:extent cx="3530774"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0774" cy="3143250"/>
                    </a:xfrm>
                    <a:prstGeom prst="rect">
                      <a:avLst/>
                    </a:prstGeom>
                  </pic:spPr>
                </pic:pic>
              </a:graphicData>
            </a:graphic>
          </wp:inline>
        </w:drawing>
      </w:r>
    </w:p>
    <w:p w:rsidR="00A86C40" w:rsidRPr="00CA4E11" w:rsidRDefault="009175A2" w:rsidP="00D843C2">
      <w:pPr>
        <w:rPr>
          <w:rFonts w:ascii="Times New Roman" w:hAnsi="Times New Roman" w:cs="Times New Roman"/>
          <w:b/>
          <w:sz w:val="24"/>
          <w:szCs w:val="24"/>
          <w:lang w:val="en-US" w:eastAsia="ja-JP"/>
        </w:rPr>
      </w:pPr>
      <w:r w:rsidRPr="00CA4E11">
        <w:rPr>
          <w:rFonts w:ascii="Times New Roman" w:hAnsi="Times New Roman" w:cs="Times New Roman"/>
          <w:b/>
          <w:sz w:val="24"/>
          <w:szCs w:val="24"/>
          <w:lang w:val="en-US" w:eastAsia="ja-JP"/>
        </w:rPr>
        <w:t>[What is this telling me?</w:t>
      </w:r>
      <w:r w:rsidR="00A86C40" w:rsidRPr="00CA4E11">
        <w:rPr>
          <w:rFonts w:ascii="Times New Roman" w:hAnsi="Times New Roman" w:cs="Times New Roman"/>
          <w:b/>
          <w:sz w:val="24"/>
          <w:szCs w:val="24"/>
          <w:lang w:val="en-US" w:eastAsia="ja-JP"/>
        </w:rPr>
        <w:t>]</w:t>
      </w:r>
    </w:p>
    <w:p w:rsidR="00A86C40" w:rsidRPr="00CA4E11" w:rsidRDefault="00A86C40" w:rsidP="00D843C2">
      <w:pPr>
        <w:rPr>
          <w:rFonts w:ascii="Times New Roman" w:hAnsi="Times New Roman" w:cs="Times New Roman"/>
          <w:b/>
          <w:sz w:val="24"/>
          <w:szCs w:val="24"/>
          <w:lang w:val="en-US" w:eastAsia="ja-JP"/>
        </w:rPr>
      </w:pPr>
      <w:r w:rsidRPr="00CA4E11">
        <w:rPr>
          <w:noProof/>
          <w:lang w:eastAsia="en-ZA"/>
        </w:rPr>
        <w:drawing>
          <wp:inline distT="0" distB="0" distL="0" distR="0" wp14:anchorId="129517F9" wp14:editId="7CC5618D">
            <wp:extent cx="3494053"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94053" cy="3105150"/>
                    </a:xfrm>
                    <a:prstGeom prst="rect">
                      <a:avLst/>
                    </a:prstGeom>
                  </pic:spPr>
                </pic:pic>
              </a:graphicData>
            </a:graphic>
          </wp:inline>
        </w:drawing>
      </w:r>
    </w:p>
    <w:p w:rsidR="00A86C40" w:rsidRPr="00CA4E11" w:rsidRDefault="00A86C40" w:rsidP="00D843C2">
      <w:pPr>
        <w:rPr>
          <w:rFonts w:ascii="Times New Roman" w:hAnsi="Times New Roman" w:cs="Times New Roman"/>
          <w:sz w:val="24"/>
          <w:szCs w:val="24"/>
          <w:lang w:val="en-US" w:eastAsia="ja-JP"/>
        </w:rPr>
      </w:pPr>
      <w:r w:rsidRPr="00CA4E11">
        <w:rPr>
          <w:noProof/>
          <w:lang w:eastAsia="en-ZA"/>
        </w:rPr>
        <w:lastRenderedPageBreak/>
        <w:drawing>
          <wp:inline distT="0" distB="0" distL="0" distR="0" wp14:anchorId="3B3C63F8" wp14:editId="16D403C7">
            <wp:extent cx="3703559"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4728" cy="3296690"/>
                    </a:xfrm>
                    <a:prstGeom prst="rect">
                      <a:avLst/>
                    </a:prstGeom>
                  </pic:spPr>
                </pic:pic>
              </a:graphicData>
            </a:graphic>
          </wp:inline>
        </w:drawing>
      </w:r>
    </w:p>
    <w:p w:rsidR="00A86C40" w:rsidRPr="00CA4E11" w:rsidRDefault="00A86C40" w:rsidP="00D843C2">
      <w:pPr>
        <w:rPr>
          <w:rFonts w:ascii="Times New Roman" w:hAnsi="Times New Roman" w:cs="Times New Roman"/>
          <w:sz w:val="24"/>
          <w:szCs w:val="24"/>
          <w:lang w:val="en-US" w:eastAsia="ja-JP"/>
        </w:rPr>
      </w:pPr>
    </w:p>
    <w:p w:rsidR="00A86C40" w:rsidRPr="00CA4E11" w:rsidRDefault="00A86C40" w:rsidP="00D843C2">
      <w:pPr>
        <w:rPr>
          <w:rFonts w:ascii="Times New Roman" w:hAnsi="Times New Roman" w:cs="Times New Roman"/>
          <w:sz w:val="24"/>
          <w:szCs w:val="24"/>
          <w:lang w:val="en-US" w:eastAsia="ja-JP"/>
        </w:rPr>
      </w:pPr>
      <w:r w:rsidRPr="00CA4E11">
        <w:rPr>
          <w:noProof/>
          <w:lang w:eastAsia="en-ZA"/>
        </w:rPr>
        <w:drawing>
          <wp:inline distT="0" distB="0" distL="0" distR="0" wp14:anchorId="5EA1A53C" wp14:editId="7A4CD49F">
            <wp:extent cx="3787690" cy="32004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95516" cy="3207012"/>
                    </a:xfrm>
                    <a:prstGeom prst="rect">
                      <a:avLst/>
                    </a:prstGeom>
                  </pic:spPr>
                </pic:pic>
              </a:graphicData>
            </a:graphic>
          </wp:inline>
        </w:drawing>
      </w:r>
    </w:p>
    <w:p w:rsidR="00A86C40" w:rsidRPr="00CA4E11" w:rsidRDefault="00A86C40" w:rsidP="00D843C2">
      <w:pPr>
        <w:rPr>
          <w:rFonts w:ascii="Times New Roman" w:hAnsi="Times New Roman" w:cs="Times New Roman"/>
          <w:sz w:val="24"/>
          <w:szCs w:val="24"/>
          <w:lang w:val="en-US" w:eastAsia="ja-JP"/>
        </w:rPr>
      </w:pPr>
    </w:p>
    <w:p w:rsidR="00A86C40" w:rsidRPr="00CA4E11" w:rsidRDefault="00A86C40" w:rsidP="00D843C2">
      <w:pPr>
        <w:rPr>
          <w:rFonts w:ascii="Times New Roman" w:hAnsi="Times New Roman" w:cs="Times New Roman"/>
          <w:sz w:val="24"/>
          <w:szCs w:val="24"/>
          <w:lang w:val="en-US" w:eastAsia="ja-JP"/>
        </w:rPr>
      </w:pPr>
      <w:r w:rsidRPr="00CA4E11">
        <w:rPr>
          <w:noProof/>
          <w:lang w:eastAsia="en-ZA"/>
        </w:rPr>
        <w:lastRenderedPageBreak/>
        <w:drawing>
          <wp:inline distT="0" distB="0" distL="0" distR="0" wp14:anchorId="7085D231" wp14:editId="58DD9A5C">
            <wp:extent cx="3608294"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14580" cy="3205976"/>
                    </a:xfrm>
                    <a:prstGeom prst="rect">
                      <a:avLst/>
                    </a:prstGeom>
                  </pic:spPr>
                </pic:pic>
              </a:graphicData>
            </a:graphic>
          </wp:inline>
        </w:drawing>
      </w:r>
    </w:p>
    <w:p w:rsidR="00A86C40" w:rsidRPr="00CA4E11" w:rsidRDefault="00A86C40" w:rsidP="00D843C2">
      <w:pPr>
        <w:rPr>
          <w:rFonts w:ascii="Times New Roman" w:hAnsi="Times New Roman" w:cs="Times New Roman"/>
          <w:sz w:val="24"/>
          <w:szCs w:val="24"/>
          <w:lang w:val="en-US" w:eastAsia="ja-JP"/>
        </w:rPr>
      </w:pPr>
    </w:p>
    <w:p w:rsidR="00A86C40" w:rsidRPr="00CA4E11" w:rsidRDefault="00A86C40" w:rsidP="00D843C2">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t>[condom use fraction not implemented yet—but when will it be?</w:t>
      </w:r>
      <w:r w:rsidR="009175A2" w:rsidRPr="00CA4E11">
        <w:rPr>
          <w:rFonts w:ascii="Times New Roman" w:hAnsi="Times New Roman" w:cs="Times New Roman"/>
          <w:sz w:val="24"/>
          <w:szCs w:val="24"/>
          <w:lang w:val="en-US" w:eastAsia="ja-JP"/>
        </w:rPr>
        <w:t xml:space="preserve"> (if ever)</w:t>
      </w:r>
      <w:r w:rsidRPr="00CA4E11">
        <w:rPr>
          <w:rFonts w:ascii="Times New Roman" w:hAnsi="Times New Roman" w:cs="Times New Roman"/>
          <w:sz w:val="24"/>
          <w:szCs w:val="24"/>
          <w:lang w:val="en-US" w:eastAsia="ja-JP"/>
        </w:rPr>
        <w:t>]</w:t>
      </w:r>
    </w:p>
    <w:p w:rsidR="00A86C40" w:rsidRPr="00CA4E11" w:rsidRDefault="00A86C40" w:rsidP="00D843C2">
      <w:pPr>
        <w:rPr>
          <w:rFonts w:ascii="Times New Roman" w:hAnsi="Times New Roman" w:cs="Times New Roman"/>
          <w:sz w:val="24"/>
          <w:szCs w:val="24"/>
          <w:lang w:val="en-US" w:eastAsia="ja-JP"/>
        </w:rPr>
      </w:pPr>
      <w:r w:rsidRPr="00CA4E11">
        <w:rPr>
          <w:noProof/>
          <w:lang w:eastAsia="en-ZA"/>
        </w:rPr>
        <w:drawing>
          <wp:inline distT="0" distB="0" distL="0" distR="0" wp14:anchorId="48779F4D" wp14:editId="30272BAF">
            <wp:extent cx="3660577" cy="3276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60577" cy="3276600"/>
                    </a:xfrm>
                    <a:prstGeom prst="rect">
                      <a:avLst/>
                    </a:prstGeom>
                  </pic:spPr>
                </pic:pic>
              </a:graphicData>
            </a:graphic>
          </wp:inline>
        </w:drawing>
      </w:r>
    </w:p>
    <w:p w:rsidR="002B7071" w:rsidRPr="00CA4E11" w:rsidRDefault="002B7071" w:rsidP="00D843C2">
      <w:pPr>
        <w:rPr>
          <w:rFonts w:ascii="Times New Roman" w:hAnsi="Times New Roman" w:cs="Times New Roman"/>
          <w:sz w:val="24"/>
          <w:szCs w:val="24"/>
          <w:lang w:val="en-US" w:eastAsia="ja-JP"/>
        </w:rPr>
      </w:pPr>
    </w:p>
    <w:p w:rsidR="00A86C40" w:rsidRPr="00CA4E11" w:rsidRDefault="002B7071" w:rsidP="00D843C2">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t xml:space="preserve">Additionally a user can generate a </w:t>
      </w:r>
      <w:r w:rsidR="0029065E" w:rsidRPr="00CA4E11">
        <w:rPr>
          <w:rFonts w:ascii="Times New Roman" w:hAnsi="Times New Roman" w:cs="Times New Roman"/>
          <w:sz w:val="24"/>
          <w:szCs w:val="24"/>
          <w:lang w:val="en-US" w:eastAsia="ja-JP"/>
        </w:rPr>
        <w:t>comma separated values (</w:t>
      </w:r>
      <w:r w:rsidRPr="00CA4E11">
        <w:rPr>
          <w:rFonts w:ascii="Times New Roman" w:hAnsi="Times New Roman" w:cs="Times New Roman"/>
          <w:sz w:val="24"/>
          <w:szCs w:val="24"/>
          <w:lang w:val="en-US" w:eastAsia="ja-JP"/>
        </w:rPr>
        <w:t>csv</w:t>
      </w:r>
      <w:r w:rsidR="0029065E" w:rsidRPr="00CA4E11">
        <w:rPr>
          <w:rFonts w:ascii="Times New Roman" w:hAnsi="Times New Roman" w:cs="Times New Roman"/>
          <w:sz w:val="24"/>
          <w:szCs w:val="24"/>
          <w:lang w:val="en-US" w:eastAsia="ja-JP"/>
        </w:rPr>
        <w:t>)</w:t>
      </w:r>
      <w:r w:rsidRPr="00CA4E11">
        <w:rPr>
          <w:rFonts w:ascii="Times New Roman" w:hAnsi="Times New Roman" w:cs="Times New Roman"/>
          <w:sz w:val="24"/>
          <w:szCs w:val="24"/>
          <w:lang w:val="en-US" w:eastAsia="ja-JP"/>
        </w:rPr>
        <w:t xml:space="preserve"> file with all of the simulated results.  To do this select Tools &gt; Export Matrix &gt; CSV.  </w:t>
      </w:r>
      <w:r w:rsidR="0029065E" w:rsidRPr="00CA4E11">
        <w:rPr>
          <w:rFonts w:ascii="Times New Roman" w:hAnsi="Times New Roman" w:cs="Times New Roman"/>
          <w:sz w:val="24"/>
          <w:szCs w:val="24"/>
          <w:lang w:val="en-US" w:eastAsia="ja-JP"/>
        </w:rPr>
        <w:t>This makes it easy to import into R or your favorite csv reader to make personalized plots and data files.  By default, t</w:t>
      </w:r>
      <w:r w:rsidRPr="00CA4E11">
        <w:rPr>
          <w:rFonts w:ascii="Times New Roman" w:hAnsi="Times New Roman" w:cs="Times New Roman"/>
          <w:sz w:val="24"/>
          <w:szCs w:val="24"/>
          <w:lang w:val="en-US" w:eastAsia="ja-JP"/>
        </w:rPr>
        <w:t xml:space="preserve">his </w:t>
      </w:r>
      <w:r w:rsidR="0029065E" w:rsidRPr="00CA4E11">
        <w:rPr>
          <w:rFonts w:ascii="Times New Roman" w:hAnsi="Times New Roman" w:cs="Times New Roman"/>
          <w:sz w:val="24"/>
          <w:szCs w:val="24"/>
          <w:lang w:val="en-US" w:eastAsia="ja-JP"/>
        </w:rPr>
        <w:t xml:space="preserve">function </w:t>
      </w:r>
      <w:r w:rsidRPr="00CA4E11">
        <w:rPr>
          <w:rFonts w:ascii="Times New Roman" w:hAnsi="Times New Roman" w:cs="Times New Roman"/>
          <w:sz w:val="24"/>
          <w:szCs w:val="24"/>
          <w:lang w:val="en-US" w:eastAsia="ja-JP"/>
        </w:rPr>
        <w:t xml:space="preserve">creates </w:t>
      </w:r>
      <w:r w:rsidR="00E84DA7" w:rsidRPr="00CA4E11">
        <w:rPr>
          <w:rFonts w:ascii="Times New Roman" w:hAnsi="Times New Roman" w:cs="Times New Roman"/>
          <w:sz w:val="24"/>
          <w:szCs w:val="24"/>
          <w:lang w:val="en-US" w:eastAsia="ja-JP"/>
        </w:rPr>
        <w:t>three</w:t>
      </w:r>
      <w:r w:rsidR="0029065E" w:rsidRPr="00CA4E11">
        <w:rPr>
          <w:rFonts w:ascii="Times New Roman" w:hAnsi="Times New Roman" w:cs="Times New Roman"/>
          <w:sz w:val="24"/>
          <w:szCs w:val="24"/>
          <w:lang w:val="en-US" w:eastAsia="ja-JP"/>
        </w:rPr>
        <w:t xml:space="preserve"> </w:t>
      </w:r>
      <w:r w:rsidRPr="00CA4E11">
        <w:rPr>
          <w:rFonts w:ascii="Times New Roman" w:hAnsi="Times New Roman" w:cs="Times New Roman"/>
          <w:sz w:val="24"/>
          <w:szCs w:val="24"/>
          <w:lang w:val="en-US" w:eastAsia="ja-JP"/>
        </w:rPr>
        <w:t xml:space="preserve">csv files in Simpact’s home directory. </w:t>
      </w:r>
      <w:r w:rsidR="0029065E" w:rsidRPr="00CA4E11">
        <w:rPr>
          <w:rFonts w:ascii="Times New Roman" w:hAnsi="Times New Roman" w:cs="Times New Roman"/>
          <w:sz w:val="24"/>
          <w:szCs w:val="24"/>
          <w:lang w:val="en-US" w:eastAsia="ja-JP"/>
        </w:rPr>
        <w:t xml:space="preserve"> </w:t>
      </w:r>
      <w:r w:rsidRPr="00CA4E11">
        <w:rPr>
          <w:rFonts w:ascii="Times New Roman" w:hAnsi="Times New Roman" w:cs="Times New Roman"/>
          <w:sz w:val="24"/>
          <w:szCs w:val="24"/>
          <w:lang w:val="en-US" w:eastAsia="ja-JP"/>
        </w:rPr>
        <w:t xml:space="preserve"> Please keep this folder neat and move </w:t>
      </w:r>
      <w:r w:rsidR="0029065E" w:rsidRPr="00CA4E11">
        <w:rPr>
          <w:rFonts w:ascii="Times New Roman" w:hAnsi="Times New Roman" w:cs="Times New Roman"/>
          <w:sz w:val="24"/>
          <w:szCs w:val="24"/>
          <w:lang w:val="en-US" w:eastAsia="ja-JP"/>
        </w:rPr>
        <w:t xml:space="preserve">csv files to a subfolder.  </w:t>
      </w:r>
    </w:p>
    <w:p w:rsidR="00E84DA7" w:rsidRPr="00CA4E11" w:rsidRDefault="00E84DA7" w:rsidP="00D843C2">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lastRenderedPageBreak/>
        <w:t xml:space="preserve">The three csv files created pertain to the population of individuals, the relationships of the individuals, and the transmission matrix. Each </w:t>
      </w:r>
      <w:r w:rsidR="00F135D6" w:rsidRPr="00CA4E11">
        <w:rPr>
          <w:rFonts w:ascii="Times New Roman" w:hAnsi="Times New Roman" w:cs="Times New Roman"/>
          <w:sz w:val="24"/>
          <w:szCs w:val="24"/>
          <w:lang w:val="en-US" w:eastAsia="ja-JP"/>
        </w:rPr>
        <w:t>is</w:t>
      </w:r>
      <w:r w:rsidRPr="00CA4E11">
        <w:rPr>
          <w:rFonts w:ascii="Times New Roman" w:hAnsi="Times New Roman" w:cs="Times New Roman"/>
          <w:sz w:val="24"/>
          <w:szCs w:val="24"/>
          <w:lang w:val="en-US" w:eastAsia="ja-JP"/>
        </w:rPr>
        <w:t xml:space="preserve"> described in more detail below.</w:t>
      </w:r>
    </w:p>
    <w:p w:rsidR="00E84DA7" w:rsidRPr="00CA4E11" w:rsidRDefault="00E84DA7" w:rsidP="00E84DA7">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t>The user can also move the results directly to the Matlab window via “Model &gt; To MATLAB wo</w:t>
      </w:r>
      <w:r w:rsidR="00220EB1">
        <w:rPr>
          <w:rFonts w:ascii="Times New Roman" w:hAnsi="Times New Roman" w:cs="Times New Roman"/>
          <w:sz w:val="24"/>
          <w:szCs w:val="24"/>
          <w:lang w:val="en-US" w:eastAsia="ja-JP"/>
        </w:rPr>
        <w:t xml:space="preserve">rkspace”.  This will export the </w:t>
      </w:r>
      <w:r w:rsidRPr="00CA4E11">
        <w:rPr>
          <w:rFonts w:ascii="Times New Roman" w:hAnsi="Times New Roman" w:cs="Times New Roman"/>
          <w:sz w:val="24"/>
          <w:szCs w:val="24"/>
          <w:lang w:val="en-US" w:eastAsia="ja-JP"/>
        </w:rPr>
        <w:t xml:space="preserve">SDS </w:t>
      </w:r>
      <w:r w:rsidR="00220EB1">
        <w:rPr>
          <w:rFonts w:ascii="Times New Roman" w:hAnsi="Times New Roman" w:cs="Times New Roman"/>
          <w:sz w:val="24"/>
          <w:szCs w:val="24"/>
          <w:lang w:val="en-US" w:eastAsia="ja-JP"/>
        </w:rPr>
        <w:t xml:space="preserve">(Simpact Data Structure) </w:t>
      </w:r>
      <w:r w:rsidRPr="00CA4E11">
        <w:rPr>
          <w:rFonts w:ascii="Times New Roman" w:hAnsi="Times New Roman" w:cs="Times New Roman"/>
          <w:sz w:val="24"/>
          <w:szCs w:val="24"/>
          <w:lang w:val="en-US" w:eastAsia="ja-JP"/>
        </w:rPr>
        <w:t>to the command window that was opened with the Simpact GUI.  To save the SDS variable to the hard drive type “save SDS”.  Again this by default saves to the home directory, and so should consequently be moved a subfolder.</w:t>
      </w:r>
    </w:p>
    <w:p w:rsidR="00E84DA7" w:rsidRPr="00CA4E11" w:rsidRDefault="00E84DA7" w:rsidP="006B513C">
      <w:pPr>
        <w:pStyle w:val="Heading3"/>
        <w:rPr>
          <w:color w:val="auto"/>
          <w:lang w:val="en-US" w:eastAsia="ja-JP"/>
        </w:rPr>
      </w:pPr>
      <w:bookmarkStart w:id="34" w:name="_Toc337799685"/>
      <w:bookmarkStart w:id="35" w:name="_Toc337799714"/>
      <w:r w:rsidRPr="00CA4E11">
        <w:rPr>
          <w:color w:val="auto"/>
          <w:lang w:val="en-US" w:eastAsia="ja-JP"/>
        </w:rPr>
        <w:t>Population CSV</w:t>
      </w:r>
      <w:bookmarkEnd w:id="34"/>
      <w:bookmarkEnd w:id="35"/>
    </w:p>
    <w:p w:rsidR="00E84DA7" w:rsidRPr="00CA4E11" w:rsidRDefault="00E84DA7" w:rsidP="00D843C2">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t>This csv describes the attributes of each male and each female in the population.  Rows 1 through ‘number_of_males’ describe each male, and rows 1+number_of_males through number_of_males+number_of_females describe the females.  The table below provides a brief description of each column and what it represents:</w:t>
      </w:r>
    </w:p>
    <w:tbl>
      <w:tblPr>
        <w:tblStyle w:val="LightShading"/>
        <w:tblW w:w="8883" w:type="dxa"/>
        <w:tblLook w:val="04A0" w:firstRow="1" w:lastRow="0" w:firstColumn="1" w:lastColumn="0" w:noHBand="0" w:noVBand="1"/>
      </w:tblPr>
      <w:tblGrid>
        <w:gridCol w:w="2332"/>
        <w:gridCol w:w="6551"/>
      </w:tblGrid>
      <w:tr w:rsidR="00CA4E11" w:rsidRPr="00CA4E11" w:rsidTr="003C40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shd w:val="clear" w:color="auto" w:fill="808080" w:themeFill="background1" w:themeFillShade="80"/>
            <w:noWrap/>
          </w:tcPr>
          <w:p w:rsidR="00470ADB" w:rsidRPr="00CA4E11" w:rsidRDefault="00470ADB"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Column</w:t>
            </w:r>
          </w:p>
        </w:tc>
        <w:tc>
          <w:tcPr>
            <w:tcW w:w="6551" w:type="dxa"/>
            <w:shd w:val="clear" w:color="auto" w:fill="808080" w:themeFill="background1" w:themeFillShade="80"/>
            <w:noWrap/>
          </w:tcPr>
          <w:p w:rsidR="00470ADB" w:rsidRPr="00CA4E11" w:rsidRDefault="00470ADB" w:rsidP="00E84DA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Description</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470ADB"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w:t>
            </w:r>
            <w:r w:rsidR="00E84DA7" w:rsidRPr="00CA4E11">
              <w:rPr>
                <w:rFonts w:ascii="Times New Roman" w:eastAsia="Times New Roman" w:hAnsi="Times New Roman" w:cs="Times New Roman"/>
                <w:color w:val="auto"/>
                <w:sz w:val="24"/>
                <w:szCs w:val="24"/>
                <w:lang w:eastAsia="en-ZA"/>
              </w:rPr>
              <w:t>ID</w:t>
            </w:r>
          </w:p>
        </w:tc>
        <w:tc>
          <w:tcPr>
            <w:tcW w:w="6551" w:type="dxa"/>
            <w:noWrap/>
            <w:hideMark/>
          </w:tcPr>
          <w:p w:rsidR="00E84DA7" w:rsidRPr="00CA4E11" w:rsidRDefault="00470ADB"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The unique identifier for the individual</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470ADB"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w:t>
            </w:r>
            <w:r w:rsidR="00E84DA7" w:rsidRPr="00CA4E11">
              <w:rPr>
                <w:rFonts w:ascii="Times New Roman" w:eastAsia="Times New Roman" w:hAnsi="Times New Roman" w:cs="Times New Roman"/>
                <w:color w:val="auto"/>
                <w:sz w:val="24"/>
                <w:szCs w:val="24"/>
                <w:lang w:eastAsia="en-ZA"/>
              </w:rPr>
              <w:t>gender</w:t>
            </w:r>
          </w:p>
        </w:tc>
        <w:tc>
          <w:tcPr>
            <w:tcW w:w="6551" w:type="dxa"/>
            <w:noWrap/>
            <w:hideMark/>
          </w:tcPr>
          <w:p w:rsidR="00E84DA7" w:rsidRPr="00CA4E11" w:rsidRDefault="00470ADB"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The gender: 0 for male, 1 for female</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father</w:t>
            </w:r>
          </w:p>
        </w:tc>
        <w:tc>
          <w:tcPr>
            <w:tcW w:w="6551" w:type="dxa"/>
            <w:noWrap/>
            <w:hideMark/>
          </w:tcPr>
          <w:p w:rsidR="00E84DA7" w:rsidRPr="00CA4E11" w:rsidRDefault="00470ADB"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The ID number of the </w:t>
            </w:r>
            <w:r w:rsidR="00F135D6" w:rsidRPr="00CA4E11">
              <w:rPr>
                <w:rFonts w:ascii="Times New Roman" w:eastAsia="Times New Roman" w:hAnsi="Times New Roman" w:cs="Times New Roman"/>
                <w:color w:val="auto"/>
                <w:sz w:val="24"/>
                <w:szCs w:val="24"/>
                <w:lang w:eastAsia="en-ZA"/>
              </w:rPr>
              <w:t>individual’s</w:t>
            </w:r>
            <w:r w:rsidRPr="00CA4E11">
              <w:rPr>
                <w:rFonts w:ascii="Times New Roman" w:eastAsia="Times New Roman" w:hAnsi="Times New Roman" w:cs="Times New Roman"/>
                <w:color w:val="auto"/>
                <w:sz w:val="24"/>
                <w:szCs w:val="24"/>
                <w:lang w:eastAsia="en-ZA"/>
              </w:rPr>
              <w:t xml:space="preserve"> father. Those born before the start of the simulation do not have a designated father.</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mother</w:t>
            </w:r>
          </w:p>
        </w:tc>
        <w:tc>
          <w:tcPr>
            <w:tcW w:w="6551" w:type="dxa"/>
            <w:noWrap/>
            <w:hideMark/>
          </w:tcPr>
          <w:p w:rsidR="00E84DA7" w:rsidRPr="00CA4E11" w:rsidRDefault="00470ADB" w:rsidP="00470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The ID number of the </w:t>
            </w:r>
            <w:r w:rsidR="00F135D6" w:rsidRPr="00CA4E11">
              <w:rPr>
                <w:rFonts w:ascii="Times New Roman" w:eastAsia="Times New Roman" w:hAnsi="Times New Roman" w:cs="Times New Roman"/>
                <w:color w:val="auto"/>
                <w:sz w:val="24"/>
                <w:szCs w:val="24"/>
                <w:lang w:eastAsia="en-ZA"/>
              </w:rPr>
              <w:t>individual’s</w:t>
            </w:r>
            <w:r w:rsidRPr="00CA4E11">
              <w:rPr>
                <w:rFonts w:ascii="Times New Roman" w:eastAsia="Times New Roman" w:hAnsi="Times New Roman" w:cs="Times New Roman"/>
                <w:color w:val="auto"/>
                <w:sz w:val="24"/>
                <w:szCs w:val="24"/>
                <w:lang w:eastAsia="en-ZA"/>
              </w:rPr>
              <w:t xml:space="preserve"> mother. Those born before the start of the simulation do not have a designated mother.</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born</w:t>
            </w:r>
          </w:p>
        </w:tc>
        <w:tc>
          <w:tcPr>
            <w:tcW w:w="6551" w:type="dxa"/>
            <w:noWrap/>
            <w:hideMark/>
          </w:tcPr>
          <w:p w:rsidR="00E84DA7" w:rsidRPr="00CA4E11" w:rsidRDefault="00470ADB"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The simulation time at which the individual was born. Negative numbers indicate that the individual was born before the start of the simulation.  For example an individual with a born time of -23.1 indicates that he or she was born 23.1 years before the start of the simulation.  An individual with 5.2 indicates that he or she was born 5.2 years into the simulation. </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deceased</w:t>
            </w:r>
          </w:p>
        </w:tc>
        <w:tc>
          <w:tcPr>
            <w:tcW w:w="6551" w:type="dxa"/>
            <w:noWrap/>
            <w:hideMark/>
          </w:tcPr>
          <w:p w:rsidR="00E84DA7" w:rsidRPr="00CA4E11" w:rsidRDefault="00470ADB"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The time of death of the individual in simulation time. Individuals that are still alive at the end of the simulation have a value of</w:t>
            </w:r>
            <w:r w:rsidR="00E84DA7" w:rsidRPr="00CA4E11">
              <w:rPr>
                <w:rFonts w:ascii="Times New Roman" w:eastAsia="Times New Roman" w:hAnsi="Times New Roman" w:cs="Times New Roman"/>
                <w:color w:val="auto"/>
                <w:sz w:val="24"/>
                <w:szCs w:val="24"/>
                <w:lang w:eastAsia="en-ZA"/>
              </w:rPr>
              <w:t xml:space="preserve"> NaN</w:t>
            </w:r>
            <w:r w:rsidRPr="00CA4E11">
              <w:rPr>
                <w:rFonts w:ascii="Times New Roman" w:eastAsia="Times New Roman" w:hAnsi="Times New Roman" w:cs="Times New Roman"/>
                <w:color w:val="auto"/>
                <w:sz w:val="24"/>
                <w:szCs w:val="24"/>
                <w:lang w:eastAsia="en-ZA"/>
              </w:rPr>
              <w:t>.</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HIV source</w:t>
            </w:r>
          </w:p>
        </w:tc>
        <w:tc>
          <w:tcPr>
            <w:tcW w:w="6551" w:type="dxa"/>
            <w:noWrap/>
            <w:hideMark/>
          </w:tcPr>
          <w:p w:rsidR="00E84DA7" w:rsidRPr="00CA4E11" w:rsidRDefault="00470ADB"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The ID number of the individual from whom this individual was infected.  </w:t>
            </w:r>
            <w:r w:rsidR="00F135D6" w:rsidRPr="00CA4E11">
              <w:rPr>
                <w:rFonts w:ascii="Times New Roman" w:eastAsia="Times New Roman" w:hAnsi="Times New Roman" w:cs="Times New Roman"/>
                <w:color w:val="auto"/>
                <w:sz w:val="24"/>
                <w:szCs w:val="24"/>
                <w:lang w:eastAsia="en-ZA"/>
              </w:rPr>
              <w:t>Infected individuals with a value of zero indicate</w:t>
            </w:r>
            <w:r w:rsidRPr="00CA4E11">
              <w:rPr>
                <w:rFonts w:ascii="Times New Roman" w:eastAsia="Times New Roman" w:hAnsi="Times New Roman" w:cs="Times New Roman"/>
                <w:color w:val="auto"/>
                <w:sz w:val="24"/>
                <w:szCs w:val="24"/>
                <w:lang w:eastAsia="en-ZA"/>
              </w:rPr>
              <w:t xml:space="preserve"> that he or she was infected by the HIV_introduction event.  </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HIV positive</w:t>
            </w:r>
          </w:p>
        </w:tc>
        <w:tc>
          <w:tcPr>
            <w:tcW w:w="6551" w:type="dxa"/>
            <w:noWrap/>
            <w:hideMark/>
          </w:tcPr>
          <w:p w:rsidR="00E84DA7" w:rsidRPr="00CA4E11" w:rsidRDefault="00470ADB" w:rsidP="00470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The simulation time at which the individual became infected. HIV negative individuals have a value of NaN.</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AIDS death</w:t>
            </w:r>
          </w:p>
        </w:tc>
        <w:tc>
          <w:tcPr>
            <w:tcW w:w="6551" w:type="dxa"/>
            <w:noWrap/>
            <w:hideMark/>
          </w:tcPr>
          <w:p w:rsidR="00E84DA7" w:rsidRPr="002B7593" w:rsidRDefault="00470ADB"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2B7593">
              <w:rPr>
                <w:rFonts w:ascii="Times New Roman" w:eastAsia="Times New Roman" w:hAnsi="Times New Roman" w:cs="Times New Roman"/>
                <w:color w:val="auto"/>
                <w:sz w:val="24"/>
                <w:szCs w:val="24"/>
                <w:lang w:eastAsia="en-ZA"/>
              </w:rPr>
              <w:t>The simulation time at which</w:t>
            </w:r>
            <w:r w:rsidR="002B7593" w:rsidRPr="002B7593">
              <w:rPr>
                <w:rFonts w:ascii="Times New Roman" w:eastAsia="Times New Roman" w:hAnsi="Times New Roman" w:cs="Times New Roman"/>
                <w:color w:val="auto"/>
                <w:sz w:val="24"/>
                <w:szCs w:val="24"/>
                <w:lang w:eastAsia="en-ZA"/>
              </w:rPr>
              <w:t xml:space="preserve"> an AIDS related death occurred</w:t>
            </w:r>
            <w:r w:rsidR="002B7593">
              <w:rPr>
                <w:rFonts w:ascii="Times New Roman" w:eastAsia="Times New Roman" w:hAnsi="Times New Roman" w:cs="Times New Roman"/>
                <w:color w:val="auto"/>
                <w:sz w:val="24"/>
                <w:szCs w:val="24"/>
                <w:lang w:eastAsia="en-ZA"/>
              </w:rPr>
              <w:t>.</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HIV test</w:t>
            </w:r>
          </w:p>
        </w:tc>
        <w:tc>
          <w:tcPr>
            <w:tcW w:w="6551" w:type="dxa"/>
            <w:noWrap/>
            <w:hideMark/>
          </w:tcPr>
          <w:p w:rsidR="00E84DA7" w:rsidRPr="00CA4E11" w:rsidRDefault="00E84DA7" w:rsidP="008C1E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ARV start</w:t>
            </w:r>
          </w:p>
        </w:tc>
        <w:tc>
          <w:tcPr>
            <w:tcW w:w="6551" w:type="dxa"/>
            <w:noWrap/>
            <w:hideMark/>
          </w:tcPr>
          <w:p w:rsidR="00E84DA7" w:rsidRPr="00CA4E11" w:rsidRDefault="008C1E71" w:rsidP="008C1E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The simulation time for when the individual started ARV treatment??? But what if they start and stop multiple times?</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ARV stop</w:t>
            </w:r>
          </w:p>
        </w:tc>
        <w:tc>
          <w:tcPr>
            <w:tcW w:w="6551" w:type="dxa"/>
            <w:noWrap/>
            <w:hideMark/>
          </w:tcPr>
          <w:p w:rsidR="00E84DA7" w:rsidRPr="00CA4E11" w:rsidRDefault="00E84DA7" w:rsidP="008C1E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w:t>
            </w:r>
            <w:r w:rsidR="008C1E71" w:rsidRPr="00CA4E11">
              <w:rPr>
                <w:rFonts w:ascii="Times New Roman" w:eastAsia="Times New Roman" w:hAnsi="Times New Roman" w:cs="Times New Roman"/>
                <w:color w:val="auto"/>
                <w:sz w:val="24"/>
                <w:szCs w:val="24"/>
                <w:lang w:eastAsia="en-ZA"/>
              </w:rPr>
              <w:t>The simulation time for when the individual stopped ARV treatment.???</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community</w:t>
            </w:r>
          </w:p>
        </w:tc>
        <w:tc>
          <w:tcPr>
            <w:tcW w:w="6551" w:type="dxa"/>
            <w:noWrap/>
            <w:hideMark/>
          </w:tcPr>
          <w:p w:rsidR="00E84DA7" w:rsidRPr="00CA4E11" w:rsidRDefault="00E84DA7"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1</w:t>
            </w:r>
            <w:r w:rsidR="008C1E71" w:rsidRPr="00CA4E11">
              <w:rPr>
                <w:rFonts w:ascii="Times New Roman" w:eastAsia="Times New Roman" w:hAnsi="Times New Roman" w:cs="Times New Roman"/>
                <w:color w:val="auto"/>
                <w:sz w:val="24"/>
                <w:szCs w:val="24"/>
                <w:lang w:eastAsia="en-ZA"/>
              </w:rPr>
              <w:t xml:space="preserve"> ???</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BCC exposure</w:t>
            </w:r>
          </w:p>
        </w:tc>
        <w:tc>
          <w:tcPr>
            <w:tcW w:w="6551" w:type="dxa"/>
            <w:noWrap/>
            <w:hideMark/>
          </w:tcPr>
          <w:p w:rsidR="00E84DA7" w:rsidRPr="00CA4E11" w:rsidRDefault="008C1E71"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A boolean value that indicates whether they were exposed to the behavioural change campaign. </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partnering</w:t>
            </w:r>
          </w:p>
        </w:tc>
        <w:tc>
          <w:tcPr>
            <w:tcW w:w="6551" w:type="dxa"/>
            <w:noWrap/>
            <w:hideMark/>
          </w:tcPr>
          <w:p w:rsidR="00E84DA7" w:rsidRPr="00CA4E11" w:rsidRDefault="00E84DA7"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1</w:t>
            </w:r>
            <w:r w:rsidR="008C1E71" w:rsidRPr="00CA4E11">
              <w:rPr>
                <w:rFonts w:ascii="Times New Roman" w:eastAsia="Times New Roman" w:hAnsi="Times New Roman" w:cs="Times New Roman"/>
                <w:color w:val="auto"/>
                <w:sz w:val="24"/>
                <w:szCs w:val="24"/>
                <w:lang w:eastAsia="en-ZA"/>
              </w:rPr>
              <w:t xml:space="preserve"> ???</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circumcision</w:t>
            </w:r>
          </w:p>
        </w:tc>
        <w:tc>
          <w:tcPr>
            <w:tcW w:w="6551" w:type="dxa"/>
            <w:noWrap/>
            <w:hideMark/>
          </w:tcPr>
          <w:p w:rsidR="00E84DA7" w:rsidRPr="00CA4E11" w:rsidRDefault="008C1E71" w:rsidP="008C1E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The time at which a male was circumcised.  Non-circumcised males and all females have a value of NaN.</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condom</w:t>
            </w:r>
          </w:p>
        </w:tc>
        <w:tc>
          <w:tcPr>
            <w:tcW w:w="6551" w:type="dxa"/>
            <w:noWrap/>
            <w:hideMark/>
          </w:tcPr>
          <w:p w:rsidR="00E84DA7" w:rsidRPr="00CA4E11" w:rsidRDefault="008C1E71"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A boolean value indicating whether this individual consistently uses condoms. ??? This will need to be updated for more sophisticated interventions</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lastRenderedPageBreak/>
              <w:t xml:space="preserve"> current relations factor</w:t>
            </w:r>
          </w:p>
        </w:tc>
        <w:tc>
          <w:tcPr>
            <w:tcW w:w="6551" w:type="dxa"/>
            <w:noWrap/>
            <w:hideMark/>
          </w:tcPr>
          <w:p w:rsidR="00E84DA7" w:rsidRPr="00CA4E11" w:rsidRDefault="008C1E71"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ARV eligible</w:t>
            </w:r>
          </w:p>
        </w:tc>
        <w:tc>
          <w:tcPr>
            <w:tcW w:w="6551" w:type="dxa"/>
            <w:noWrap/>
            <w:hideMark/>
          </w:tcPr>
          <w:p w:rsidR="00E84DA7" w:rsidRPr="00CA4E11" w:rsidRDefault="00E84DA7"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ARV</w:t>
            </w:r>
          </w:p>
        </w:tc>
        <w:tc>
          <w:tcPr>
            <w:tcW w:w="6551" w:type="dxa"/>
            <w:noWrap/>
            <w:hideMark/>
          </w:tcPr>
          <w:p w:rsidR="00E84DA7" w:rsidRPr="00CA4E11" w:rsidRDefault="00E84DA7"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0</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HIV test change</w:t>
            </w:r>
          </w:p>
        </w:tc>
        <w:tc>
          <w:tcPr>
            <w:tcW w:w="6551" w:type="dxa"/>
            <w:noWrap/>
            <w:hideMark/>
          </w:tcPr>
          <w:p w:rsidR="00E84DA7" w:rsidRPr="00CA4E11" w:rsidRDefault="00E84DA7"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CD4Infection</w:t>
            </w:r>
          </w:p>
        </w:tc>
        <w:tc>
          <w:tcPr>
            <w:tcW w:w="6551" w:type="dxa"/>
            <w:noWrap/>
            <w:hideMark/>
          </w:tcPr>
          <w:p w:rsidR="00E84DA7" w:rsidRPr="00CA4E11" w:rsidRDefault="00E84DA7" w:rsidP="008C1E7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w:t>
            </w:r>
            <w:r w:rsidR="008C1E71" w:rsidRPr="00CA4E11">
              <w:rPr>
                <w:rFonts w:ascii="Times New Roman" w:eastAsia="Times New Roman" w:hAnsi="Times New Roman" w:cs="Times New Roman"/>
                <w:color w:val="auto"/>
                <w:sz w:val="24"/>
                <w:szCs w:val="24"/>
                <w:lang w:eastAsia="en-ZA"/>
              </w:rPr>
              <w:t xml:space="preserve">The CD4 count of the individual that infected this rows individual.  For example, if row 2 has a CD4infection value of 234, then the individual whose ID is in the HIV source column of row 2 had a CD4 count of 234 when she infected male 1. (The individual in row 2 should be male and have ID 1).  </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CD4ARV</w:t>
            </w:r>
          </w:p>
        </w:tc>
        <w:tc>
          <w:tcPr>
            <w:tcW w:w="6551" w:type="dxa"/>
            <w:noWrap/>
            <w:hideMark/>
          </w:tcPr>
          <w:p w:rsidR="00E84DA7" w:rsidRPr="00CA4E11" w:rsidRDefault="008C1E71" w:rsidP="008C1E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The CD4 count of the individual at ARV initiation. ???</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CD4Death</w:t>
            </w:r>
          </w:p>
        </w:tc>
        <w:tc>
          <w:tcPr>
            <w:tcW w:w="6551" w:type="dxa"/>
            <w:noWrap/>
            <w:hideMark/>
          </w:tcPr>
          <w:p w:rsidR="00E84DA7" w:rsidRPr="00CA4E11" w:rsidRDefault="008C1E71"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The CD4 count of the individual at time of death. ???</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AIDSdeath</w:t>
            </w:r>
          </w:p>
        </w:tc>
        <w:tc>
          <w:tcPr>
            <w:tcW w:w="6551" w:type="dxa"/>
            <w:noWrap/>
            <w:hideMark/>
          </w:tcPr>
          <w:p w:rsidR="00E84DA7" w:rsidRPr="00CA4E11" w:rsidRDefault="008C1E71"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Time of death???</w:t>
            </w:r>
            <w:r w:rsidR="003C40E4" w:rsidRPr="00CA4E11">
              <w:rPr>
                <w:rFonts w:ascii="Times New Roman" w:eastAsia="Times New Roman" w:hAnsi="Times New Roman" w:cs="Times New Roman"/>
                <w:color w:val="auto"/>
                <w:sz w:val="24"/>
                <w:szCs w:val="24"/>
                <w:lang w:eastAsia="en-ZA"/>
              </w:rPr>
              <w:t xml:space="preserve"> We have two…</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behaviour factor</w:t>
            </w:r>
          </w:p>
        </w:tc>
        <w:tc>
          <w:tcPr>
            <w:tcW w:w="6551" w:type="dxa"/>
            <w:noWrap/>
            <w:hideMark/>
          </w:tcPr>
          <w:p w:rsidR="00E84DA7" w:rsidRPr="00CA4E11" w:rsidRDefault="00E84DA7"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 xml:space="preserve"> ???</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conception</w:t>
            </w:r>
          </w:p>
        </w:tc>
        <w:tc>
          <w:tcPr>
            <w:tcW w:w="6551" w:type="dxa"/>
            <w:noWrap/>
            <w:hideMark/>
          </w:tcPr>
          <w:p w:rsidR="00E84DA7" w:rsidRPr="00CA4E11" w:rsidRDefault="00E84DA7"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 xml:space="preserve"> ???</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conceptions</w:t>
            </w:r>
          </w:p>
        </w:tc>
        <w:tc>
          <w:tcPr>
            <w:tcW w:w="6551" w:type="dxa"/>
            <w:noWrap/>
            <w:hideMark/>
          </w:tcPr>
          <w:p w:rsidR="00E84DA7" w:rsidRPr="00CA4E11" w:rsidRDefault="00E84DA7"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sex worker</w:t>
            </w:r>
          </w:p>
        </w:tc>
        <w:tc>
          <w:tcPr>
            <w:tcW w:w="6551" w:type="dxa"/>
            <w:noWrap/>
            <w:hideMark/>
          </w:tcPr>
          <w:p w:rsidR="00E84DA7" w:rsidRPr="00CA4E11" w:rsidRDefault="00E84DA7"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partner 1</w:t>
            </w:r>
          </w:p>
        </w:tc>
        <w:tc>
          <w:tcPr>
            <w:tcW w:w="6551" w:type="dxa"/>
            <w:noWrap/>
            <w:hideMark/>
          </w:tcPr>
          <w:p w:rsidR="00E84DA7" w:rsidRPr="00CA4E11" w:rsidRDefault="00E84DA7"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start 1</w:t>
            </w:r>
          </w:p>
        </w:tc>
        <w:tc>
          <w:tcPr>
            <w:tcW w:w="6551" w:type="dxa"/>
            <w:noWrap/>
            <w:hideMark/>
          </w:tcPr>
          <w:p w:rsidR="00E84DA7" w:rsidRPr="00CA4E11" w:rsidRDefault="00E84DA7"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stop 1</w:t>
            </w:r>
          </w:p>
        </w:tc>
        <w:tc>
          <w:tcPr>
            <w:tcW w:w="6551" w:type="dxa"/>
            <w:noWrap/>
            <w:hideMark/>
          </w:tcPr>
          <w:p w:rsidR="00E84DA7" w:rsidRPr="00CA4E11" w:rsidRDefault="00E84DA7"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partner 2</w:t>
            </w:r>
          </w:p>
        </w:tc>
        <w:tc>
          <w:tcPr>
            <w:tcW w:w="6551" w:type="dxa"/>
            <w:noWrap/>
            <w:hideMark/>
          </w:tcPr>
          <w:p w:rsidR="00E84DA7" w:rsidRPr="00CA4E11" w:rsidRDefault="00E84DA7"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start 2</w:t>
            </w:r>
          </w:p>
        </w:tc>
        <w:tc>
          <w:tcPr>
            <w:tcW w:w="6551" w:type="dxa"/>
            <w:noWrap/>
            <w:hideMark/>
          </w:tcPr>
          <w:p w:rsidR="00E84DA7" w:rsidRPr="00CA4E11" w:rsidRDefault="00E84DA7"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stop 2</w:t>
            </w:r>
          </w:p>
        </w:tc>
        <w:tc>
          <w:tcPr>
            <w:tcW w:w="6551" w:type="dxa"/>
            <w:noWrap/>
            <w:hideMark/>
          </w:tcPr>
          <w:p w:rsidR="00E84DA7" w:rsidRPr="00CA4E11" w:rsidRDefault="00E84DA7"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relationstatustime 1</w:t>
            </w:r>
          </w:p>
        </w:tc>
        <w:tc>
          <w:tcPr>
            <w:tcW w:w="6551" w:type="dxa"/>
            <w:noWrap/>
            <w:hideMark/>
          </w:tcPr>
          <w:p w:rsidR="00E84DA7" w:rsidRPr="00CA4E11" w:rsidRDefault="00E84DA7"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relationstatustime 2</w:t>
            </w:r>
          </w:p>
        </w:tc>
        <w:tc>
          <w:tcPr>
            <w:tcW w:w="6551" w:type="dxa"/>
            <w:noWrap/>
            <w:hideMark/>
          </w:tcPr>
          <w:p w:rsidR="00E84DA7" w:rsidRPr="00CA4E11" w:rsidRDefault="00E84DA7"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relationstatustime 3</w:t>
            </w:r>
          </w:p>
        </w:tc>
        <w:tc>
          <w:tcPr>
            <w:tcW w:w="6551" w:type="dxa"/>
            <w:noWrap/>
            <w:hideMark/>
          </w:tcPr>
          <w:p w:rsidR="00E84DA7" w:rsidRPr="00CA4E11" w:rsidRDefault="00E84DA7"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relationstatustime 4</w:t>
            </w:r>
          </w:p>
        </w:tc>
        <w:tc>
          <w:tcPr>
            <w:tcW w:w="6551" w:type="dxa"/>
            <w:noWrap/>
            <w:hideMark/>
          </w:tcPr>
          <w:p w:rsidR="00E84DA7" w:rsidRPr="00CA4E11" w:rsidRDefault="00E84DA7"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relationstatus 1</w:t>
            </w:r>
          </w:p>
        </w:tc>
        <w:tc>
          <w:tcPr>
            <w:tcW w:w="6551" w:type="dxa"/>
            <w:noWrap/>
            <w:hideMark/>
          </w:tcPr>
          <w:p w:rsidR="00E84DA7" w:rsidRPr="00CA4E11" w:rsidRDefault="00E84DA7"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relationstatus 2</w:t>
            </w:r>
          </w:p>
        </w:tc>
        <w:tc>
          <w:tcPr>
            <w:tcW w:w="6551" w:type="dxa"/>
            <w:noWrap/>
            <w:hideMark/>
          </w:tcPr>
          <w:p w:rsidR="00E84DA7" w:rsidRPr="00CA4E11" w:rsidRDefault="00E84DA7"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relationstatus 3</w:t>
            </w:r>
          </w:p>
        </w:tc>
        <w:tc>
          <w:tcPr>
            <w:tcW w:w="6551" w:type="dxa"/>
            <w:noWrap/>
            <w:hideMark/>
          </w:tcPr>
          <w:p w:rsidR="00E84DA7" w:rsidRPr="00CA4E11" w:rsidRDefault="00E84DA7" w:rsidP="00E84D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r w:rsidR="00CA4E11" w:rsidRPr="00CA4E11" w:rsidTr="003C40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2" w:type="dxa"/>
            <w:noWrap/>
            <w:hideMark/>
          </w:tcPr>
          <w:p w:rsidR="00E84DA7" w:rsidRPr="00CA4E11" w:rsidRDefault="00E84DA7" w:rsidP="00E84DA7">
            <w:pPr>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relationstatus 4</w:t>
            </w:r>
          </w:p>
        </w:tc>
        <w:tc>
          <w:tcPr>
            <w:tcW w:w="6551" w:type="dxa"/>
            <w:noWrap/>
            <w:hideMark/>
          </w:tcPr>
          <w:p w:rsidR="00E84DA7" w:rsidRPr="00CA4E11" w:rsidRDefault="00E84DA7" w:rsidP="00E84D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CA4E11">
              <w:rPr>
                <w:rFonts w:ascii="Times New Roman" w:eastAsia="Times New Roman" w:hAnsi="Times New Roman" w:cs="Times New Roman"/>
                <w:color w:val="auto"/>
                <w:sz w:val="24"/>
                <w:szCs w:val="24"/>
                <w:lang w:eastAsia="en-ZA"/>
              </w:rPr>
              <w:t xml:space="preserve"> NaN</w:t>
            </w:r>
            <w:r w:rsidR="008C1E71" w:rsidRPr="00CA4E11">
              <w:rPr>
                <w:rFonts w:ascii="Times New Roman" w:eastAsia="Times New Roman" w:hAnsi="Times New Roman" w:cs="Times New Roman"/>
                <w:color w:val="auto"/>
                <w:sz w:val="24"/>
                <w:szCs w:val="24"/>
                <w:lang w:eastAsia="en-ZA"/>
              </w:rPr>
              <w:t>???</w:t>
            </w:r>
          </w:p>
        </w:tc>
      </w:tr>
    </w:tbl>
    <w:p w:rsidR="00E84DA7" w:rsidRPr="00CA4E11" w:rsidRDefault="00E84DA7" w:rsidP="00D843C2">
      <w:pPr>
        <w:rPr>
          <w:rFonts w:ascii="Times New Roman" w:hAnsi="Times New Roman" w:cs="Times New Roman"/>
          <w:sz w:val="24"/>
          <w:szCs w:val="24"/>
          <w:lang w:val="en-US" w:eastAsia="ja-JP"/>
        </w:rPr>
      </w:pPr>
    </w:p>
    <w:p w:rsidR="003C40E4" w:rsidRPr="00CA4E11" w:rsidRDefault="003C40E4" w:rsidP="006B513C">
      <w:pPr>
        <w:pStyle w:val="Heading3"/>
        <w:rPr>
          <w:color w:val="auto"/>
          <w:lang w:val="en-US" w:eastAsia="ja-JP"/>
        </w:rPr>
      </w:pPr>
      <w:bookmarkStart w:id="36" w:name="_Toc337799686"/>
      <w:bookmarkStart w:id="37" w:name="_Toc337799715"/>
      <w:r w:rsidRPr="00CA4E11">
        <w:rPr>
          <w:color w:val="auto"/>
          <w:lang w:val="en-US" w:eastAsia="ja-JP"/>
        </w:rPr>
        <w:t>Relations CSV</w:t>
      </w:r>
      <w:bookmarkEnd w:id="36"/>
      <w:bookmarkEnd w:id="37"/>
    </w:p>
    <w:p w:rsidR="003C40E4" w:rsidRPr="00CA4E11" w:rsidRDefault="003C40E4" w:rsidP="00D843C2">
      <w:pPr>
        <w:rPr>
          <w:rFonts w:ascii="Times New Roman" w:hAnsi="Times New Roman" w:cs="Times New Roman"/>
          <w:sz w:val="24"/>
          <w:szCs w:val="24"/>
          <w:lang w:val="en-US" w:eastAsia="ja-JP"/>
        </w:rPr>
      </w:pPr>
      <w:r w:rsidRPr="00CA4E11">
        <w:rPr>
          <w:rFonts w:ascii="Times New Roman" w:hAnsi="Times New Roman" w:cs="Times New Roman"/>
          <w:sz w:val="24"/>
          <w:szCs w:val="24"/>
          <w:lang w:val="en-US" w:eastAsia="ja-JP"/>
        </w:rPr>
        <w:t>This csv describes each of the relationships in the simulation. Each row represents a different relationship within the simulation.  ???Why are there some relationships with a male ID but not female ID or anything else?</w:t>
      </w:r>
    </w:p>
    <w:tbl>
      <w:tblPr>
        <w:tblStyle w:val="LightShading"/>
        <w:tblW w:w="8882" w:type="dxa"/>
        <w:tblLook w:val="04A0" w:firstRow="1" w:lastRow="0" w:firstColumn="1" w:lastColumn="0" w:noHBand="0" w:noVBand="1"/>
      </w:tblPr>
      <w:tblGrid>
        <w:gridCol w:w="2376"/>
        <w:gridCol w:w="6506"/>
      </w:tblGrid>
      <w:tr w:rsidR="00CA4E11" w:rsidRPr="003C40E4" w:rsidTr="003C40E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376" w:type="dxa"/>
            <w:shd w:val="clear" w:color="auto" w:fill="808080" w:themeFill="background1" w:themeFillShade="80"/>
            <w:noWrap/>
            <w:hideMark/>
          </w:tcPr>
          <w:p w:rsidR="003C40E4" w:rsidRPr="003C40E4" w:rsidRDefault="003C40E4" w:rsidP="003C40E4">
            <w:pPr>
              <w:rPr>
                <w:rFonts w:ascii="Times New Roman" w:eastAsia="Times New Roman" w:hAnsi="Times New Roman" w:cs="Times New Roman"/>
                <w:color w:val="auto"/>
                <w:sz w:val="24"/>
                <w:szCs w:val="24"/>
                <w:lang w:eastAsia="en-ZA"/>
              </w:rPr>
            </w:pPr>
            <w:r w:rsidRPr="003C40E4">
              <w:rPr>
                <w:rFonts w:ascii="Times New Roman" w:eastAsia="Times New Roman" w:hAnsi="Times New Roman" w:cs="Times New Roman"/>
                <w:color w:val="auto"/>
                <w:sz w:val="24"/>
                <w:szCs w:val="24"/>
                <w:lang w:eastAsia="en-ZA"/>
              </w:rPr>
              <w:t>Column</w:t>
            </w:r>
          </w:p>
        </w:tc>
        <w:tc>
          <w:tcPr>
            <w:tcW w:w="6506" w:type="dxa"/>
            <w:shd w:val="clear" w:color="auto" w:fill="808080" w:themeFill="background1" w:themeFillShade="80"/>
            <w:noWrap/>
            <w:hideMark/>
          </w:tcPr>
          <w:p w:rsidR="003C40E4" w:rsidRPr="003C40E4" w:rsidRDefault="003C40E4" w:rsidP="003C40E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ZA"/>
              </w:rPr>
            </w:pPr>
            <w:r w:rsidRPr="003C40E4">
              <w:rPr>
                <w:rFonts w:ascii="Times New Roman" w:eastAsia="Times New Roman" w:hAnsi="Times New Roman" w:cs="Times New Roman"/>
                <w:color w:val="auto"/>
                <w:sz w:val="24"/>
                <w:szCs w:val="24"/>
                <w:lang w:eastAsia="en-ZA"/>
              </w:rPr>
              <w:t>Description</w:t>
            </w:r>
          </w:p>
        </w:tc>
      </w:tr>
      <w:tr w:rsidR="00CA4E11" w:rsidRPr="003C40E4" w:rsidTr="003C40E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6" w:type="dxa"/>
            <w:noWrap/>
            <w:hideMark/>
          </w:tcPr>
          <w:p w:rsidR="003C40E4" w:rsidRPr="003C40E4" w:rsidRDefault="003C40E4" w:rsidP="003C40E4">
            <w:pPr>
              <w:rPr>
                <w:rFonts w:ascii="Calibri" w:eastAsia="Times New Roman" w:hAnsi="Calibri" w:cs="Calibri"/>
                <w:color w:val="auto"/>
                <w:lang w:eastAsia="en-ZA"/>
              </w:rPr>
            </w:pPr>
            <w:r w:rsidRPr="00CA4E11">
              <w:rPr>
                <w:rFonts w:ascii="Calibri" w:eastAsia="Times New Roman" w:hAnsi="Calibri" w:cs="Calibri"/>
                <w:color w:val="auto"/>
                <w:lang w:eastAsia="en-ZA"/>
              </w:rPr>
              <w:t xml:space="preserve"> </w:t>
            </w:r>
            <w:r w:rsidRPr="003C40E4">
              <w:rPr>
                <w:rFonts w:ascii="Calibri" w:eastAsia="Times New Roman" w:hAnsi="Calibri" w:cs="Calibri"/>
                <w:color w:val="auto"/>
                <w:lang w:eastAsia="en-ZA"/>
              </w:rPr>
              <w:t>maleID</w:t>
            </w:r>
          </w:p>
        </w:tc>
        <w:tc>
          <w:tcPr>
            <w:tcW w:w="6506" w:type="dxa"/>
            <w:noWrap/>
            <w:hideMark/>
          </w:tcPr>
          <w:p w:rsidR="003C40E4" w:rsidRPr="003C40E4" w:rsidRDefault="003C40E4" w:rsidP="003C40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eastAsia="en-ZA"/>
              </w:rPr>
            </w:pPr>
            <w:r w:rsidRPr="00CA4E11">
              <w:rPr>
                <w:rFonts w:ascii="Calibri" w:eastAsia="Times New Roman" w:hAnsi="Calibri" w:cs="Calibri"/>
                <w:color w:val="auto"/>
                <w:lang w:eastAsia="en-ZA"/>
              </w:rPr>
              <w:t>The ID of the male in the relationship.</w:t>
            </w:r>
          </w:p>
        </w:tc>
      </w:tr>
      <w:tr w:rsidR="00CA4E11" w:rsidRPr="003C40E4" w:rsidTr="003C40E4">
        <w:trPr>
          <w:trHeight w:val="305"/>
        </w:trPr>
        <w:tc>
          <w:tcPr>
            <w:cnfStyle w:val="001000000000" w:firstRow="0" w:lastRow="0" w:firstColumn="1" w:lastColumn="0" w:oddVBand="0" w:evenVBand="0" w:oddHBand="0" w:evenHBand="0" w:firstRowFirstColumn="0" w:firstRowLastColumn="0" w:lastRowFirstColumn="0" w:lastRowLastColumn="0"/>
            <w:tcW w:w="2376" w:type="dxa"/>
            <w:noWrap/>
            <w:hideMark/>
          </w:tcPr>
          <w:p w:rsidR="003C40E4" w:rsidRPr="003C40E4" w:rsidRDefault="003C40E4" w:rsidP="003C40E4">
            <w:pPr>
              <w:rPr>
                <w:rFonts w:ascii="Calibri" w:eastAsia="Times New Roman" w:hAnsi="Calibri" w:cs="Calibri"/>
                <w:color w:val="auto"/>
                <w:lang w:eastAsia="en-ZA"/>
              </w:rPr>
            </w:pPr>
            <w:r w:rsidRPr="003C40E4">
              <w:rPr>
                <w:rFonts w:ascii="Calibri" w:eastAsia="Times New Roman" w:hAnsi="Calibri" w:cs="Calibri"/>
                <w:color w:val="auto"/>
                <w:lang w:eastAsia="en-ZA"/>
              </w:rPr>
              <w:t xml:space="preserve"> femaleID</w:t>
            </w:r>
          </w:p>
        </w:tc>
        <w:tc>
          <w:tcPr>
            <w:tcW w:w="6506" w:type="dxa"/>
            <w:noWrap/>
            <w:hideMark/>
          </w:tcPr>
          <w:p w:rsidR="003C40E4" w:rsidRPr="003C40E4" w:rsidRDefault="003C40E4" w:rsidP="003C40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eastAsia="en-ZA"/>
              </w:rPr>
            </w:pPr>
            <w:r w:rsidRPr="00CA4E11">
              <w:rPr>
                <w:rFonts w:ascii="Calibri" w:eastAsia="Times New Roman" w:hAnsi="Calibri" w:cs="Calibri"/>
                <w:color w:val="auto"/>
                <w:lang w:eastAsia="en-ZA"/>
              </w:rPr>
              <w:t>The ID of the female in the relationship.</w:t>
            </w:r>
          </w:p>
        </w:tc>
      </w:tr>
      <w:tr w:rsidR="00CA4E11" w:rsidRPr="003C40E4" w:rsidTr="003C40E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6" w:type="dxa"/>
            <w:noWrap/>
            <w:hideMark/>
          </w:tcPr>
          <w:p w:rsidR="003C40E4" w:rsidRPr="003C40E4" w:rsidRDefault="003C40E4" w:rsidP="003C40E4">
            <w:pPr>
              <w:rPr>
                <w:rFonts w:ascii="Calibri" w:eastAsia="Times New Roman" w:hAnsi="Calibri" w:cs="Calibri"/>
                <w:color w:val="auto"/>
                <w:lang w:eastAsia="en-ZA"/>
              </w:rPr>
            </w:pPr>
            <w:r w:rsidRPr="003C40E4">
              <w:rPr>
                <w:rFonts w:ascii="Calibri" w:eastAsia="Times New Roman" w:hAnsi="Calibri" w:cs="Calibri"/>
                <w:color w:val="auto"/>
                <w:lang w:eastAsia="en-ZA"/>
              </w:rPr>
              <w:t xml:space="preserve"> start_time</w:t>
            </w:r>
          </w:p>
        </w:tc>
        <w:tc>
          <w:tcPr>
            <w:tcW w:w="6506" w:type="dxa"/>
            <w:noWrap/>
            <w:hideMark/>
          </w:tcPr>
          <w:p w:rsidR="003C40E4" w:rsidRPr="003C40E4" w:rsidRDefault="003C40E4" w:rsidP="003C40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eastAsia="en-ZA"/>
              </w:rPr>
            </w:pPr>
            <w:r w:rsidRPr="00CA4E11">
              <w:rPr>
                <w:rFonts w:ascii="Calibri" w:eastAsia="Times New Roman" w:hAnsi="Calibri" w:cs="Calibri"/>
                <w:color w:val="auto"/>
                <w:lang w:eastAsia="en-ZA"/>
              </w:rPr>
              <w:t>The simulation time at which the relationship started.</w:t>
            </w:r>
          </w:p>
        </w:tc>
      </w:tr>
      <w:tr w:rsidR="00CA4E11" w:rsidRPr="003C40E4" w:rsidTr="003C40E4">
        <w:trPr>
          <w:trHeight w:val="305"/>
        </w:trPr>
        <w:tc>
          <w:tcPr>
            <w:cnfStyle w:val="001000000000" w:firstRow="0" w:lastRow="0" w:firstColumn="1" w:lastColumn="0" w:oddVBand="0" w:evenVBand="0" w:oddHBand="0" w:evenHBand="0" w:firstRowFirstColumn="0" w:firstRowLastColumn="0" w:lastRowFirstColumn="0" w:lastRowLastColumn="0"/>
            <w:tcW w:w="2376" w:type="dxa"/>
            <w:noWrap/>
            <w:hideMark/>
          </w:tcPr>
          <w:p w:rsidR="003C40E4" w:rsidRPr="003C40E4" w:rsidRDefault="003C40E4" w:rsidP="003C40E4">
            <w:pPr>
              <w:rPr>
                <w:rFonts w:ascii="Calibri" w:eastAsia="Times New Roman" w:hAnsi="Calibri" w:cs="Calibri"/>
                <w:color w:val="auto"/>
                <w:lang w:eastAsia="en-ZA"/>
              </w:rPr>
            </w:pPr>
            <w:r w:rsidRPr="003C40E4">
              <w:rPr>
                <w:rFonts w:ascii="Calibri" w:eastAsia="Times New Roman" w:hAnsi="Calibri" w:cs="Calibri"/>
                <w:color w:val="auto"/>
                <w:lang w:eastAsia="en-ZA"/>
              </w:rPr>
              <w:t xml:space="preserve"> duration</w:t>
            </w:r>
          </w:p>
        </w:tc>
        <w:tc>
          <w:tcPr>
            <w:tcW w:w="6506" w:type="dxa"/>
            <w:noWrap/>
            <w:hideMark/>
          </w:tcPr>
          <w:p w:rsidR="003C40E4" w:rsidRPr="003C40E4" w:rsidRDefault="003C40E4" w:rsidP="003C40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eastAsia="en-ZA"/>
              </w:rPr>
            </w:pPr>
            <w:r w:rsidRPr="00CA4E11">
              <w:rPr>
                <w:rFonts w:ascii="Calibri" w:eastAsia="Times New Roman" w:hAnsi="Calibri" w:cs="Calibri"/>
                <w:color w:val="auto"/>
                <w:lang w:eastAsia="en-ZA"/>
              </w:rPr>
              <w:t>The amount of time within the simulation that the relationship lasted.</w:t>
            </w:r>
          </w:p>
        </w:tc>
      </w:tr>
      <w:tr w:rsidR="00CA4E11" w:rsidRPr="003C40E4" w:rsidTr="003C40E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6" w:type="dxa"/>
            <w:noWrap/>
            <w:hideMark/>
          </w:tcPr>
          <w:p w:rsidR="003C40E4" w:rsidRPr="003C40E4" w:rsidRDefault="003C40E4" w:rsidP="003C40E4">
            <w:pPr>
              <w:rPr>
                <w:rFonts w:ascii="Calibri" w:eastAsia="Times New Roman" w:hAnsi="Calibri" w:cs="Calibri"/>
                <w:color w:val="auto"/>
                <w:lang w:eastAsia="en-ZA"/>
              </w:rPr>
            </w:pPr>
            <w:r w:rsidRPr="003C40E4">
              <w:rPr>
                <w:rFonts w:ascii="Calibri" w:eastAsia="Times New Roman" w:hAnsi="Calibri" w:cs="Calibri"/>
                <w:color w:val="auto"/>
                <w:lang w:eastAsia="en-ZA"/>
              </w:rPr>
              <w:t xml:space="preserve"> male_birth</w:t>
            </w:r>
          </w:p>
        </w:tc>
        <w:tc>
          <w:tcPr>
            <w:tcW w:w="6506" w:type="dxa"/>
            <w:noWrap/>
            <w:hideMark/>
          </w:tcPr>
          <w:p w:rsidR="003C40E4" w:rsidRPr="003C40E4" w:rsidRDefault="003C40E4" w:rsidP="003C40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eastAsia="en-ZA"/>
              </w:rPr>
            </w:pPr>
            <w:r w:rsidRPr="00CA4E11">
              <w:rPr>
                <w:rFonts w:ascii="Calibri" w:eastAsia="Times New Roman" w:hAnsi="Calibri" w:cs="Calibri"/>
                <w:color w:val="auto"/>
                <w:lang w:eastAsia="en-ZA"/>
              </w:rPr>
              <w:t>The simulation time of birth for the male.</w:t>
            </w:r>
          </w:p>
        </w:tc>
      </w:tr>
      <w:tr w:rsidR="00CA4E11" w:rsidRPr="003C40E4" w:rsidTr="003C40E4">
        <w:trPr>
          <w:trHeight w:val="305"/>
        </w:trPr>
        <w:tc>
          <w:tcPr>
            <w:cnfStyle w:val="001000000000" w:firstRow="0" w:lastRow="0" w:firstColumn="1" w:lastColumn="0" w:oddVBand="0" w:evenVBand="0" w:oddHBand="0" w:evenHBand="0" w:firstRowFirstColumn="0" w:firstRowLastColumn="0" w:lastRowFirstColumn="0" w:lastRowLastColumn="0"/>
            <w:tcW w:w="2376" w:type="dxa"/>
            <w:noWrap/>
            <w:hideMark/>
          </w:tcPr>
          <w:p w:rsidR="003C40E4" w:rsidRPr="003C40E4" w:rsidRDefault="003C40E4" w:rsidP="003C40E4">
            <w:pPr>
              <w:rPr>
                <w:rFonts w:ascii="Calibri" w:eastAsia="Times New Roman" w:hAnsi="Calibri" w:cs="Calibri"/>
                <w:color w:val="auto"/>
                <w:lang w:eastAsia="en-ZA"/>
              </w:rPr>
            </w:pPr>
            <w:r w:rsidRPr="003C40E4">
              <w:rPr>
                <w:rFonts w:ascii="Calibri" w:eastAsia="Times New Roman" w:hAnsi="Calibri" w:cs="Calibri"/>
                <w:color w:val="auto"/>
                <w:lang w:eastAsia="en-ZA"/>
              </w:rPr>
              <w:t xml:space="preserve"> female_birth</w:t>
            </w:r>
          </w:p>
        </w:tc>
        <w:tc>
          <w:tcPr>
            <w:tcW w:w="6506" w:type="dxa"/>
            <w:noWrap/>
            <w:hideMark/>
          </w:tcPr>
          <w:p w:rsidR="003C40E4" w:rsidRPr="003C40E4" w:rsidRDefault="003C40E4" w:rsidP="00AF13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eastAsia="en-ZA"/>
              </w:rPr>
            </w:pPr>
            <w:r w:rsidRPr="00CA4E11">
              <w:rPr>
                <w:rFonts w:ascii="Calibri" w:eastAsia="Times New Roman" w:hAnsi="Calibri" w:cs="Calibri"/>
                <w:color w:val="auto"/>
                <w:lang w:eastAsia="en-ZA"/>
              </w:rPr>
              <w:t xml:space="preserve">The simulation time of </w:t>
            </w:r>
            <w:r w:rsidR="00AF135B" w:rsidRPr="00CA4E11">
              <w:rPr>
                <w:rFonts w:ascii="Calibri" w:eastAsia="Times New Roman" w:hAnsi="Calibri" w:cs="Calibri"/>
                <w:color w:val="auto"/>
                <w:lang w:eastAsia="en-ZA"/>
              </w:rPr>
              <w:t>birth for the female.</w:t>
            </w:r>
          </w:p>
        </w:tc>
      </w:tr>
      <w:tr w:rsidR="00CA4E11" w:rsidRPr="003C40E4" w:rsidTr="003C40E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6" w:type="dxa"/>
            <w:noWrap/>
            <w:hideMark/>
          </w:tcPr>
          <w:p w:rsidR="003C40E4" w:rsidRPr="003C40E4" w:rsidRDefault="003C40E4" w:rsidP="003C40E4">
            <w:pPr>
              <w:rPr>
                <w:rFonts w:ascii="Calibri" w:eastAsia="Times New Roman" w:hAnsi="Calibri" w:cs="Calibri"/>
                <w:color w:val="auto"/>
                <w:lang w:eastAsia="en-ZA"/>
              </w:rPr>
            </w:pPr>
            <w:r w:rsidRPr="003C40E4">
              <w:rPr>
                <w:rFonts w:ascii="Calibri" w:eastAsia="Times New Roman" w:hAnsi="Calibri" w:cs="Calibri"/>
                <w:color w:val="auto"/>
                <w:lang w:eastAsia="en-ZA"/>
              </w:rPr>
              <w:t xml:space="preserve"> serodicordant_start</w:t>
            </w:r>
          </w:p>
        </w:tc>
        <w:tc>
          <w:tcPr>
            <w:tcW w:w="6506" w:type="dxa"/>
            <w:noWrap/>
            <w:hideMark/>
          </w:tcPr>
          <w:p w:rsidR="003C40E4" w:rsidRPr="003C40E4" w:rsidRDefault="00AF135B" w:rsidP="003C40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eastAsia="en-ZA"/>
              </w:rPr>
            </w:pPr>
            <w:r w:rsidRPr="00CA4E11">
              <w:rPr>
                <w:rFonts w:ascii="Calibri" w:eastAsia="Times New Roman" w:hAnsi="Calibri" w:cs="Calibri"/>
                <w:color w:val="auto"/>
                <w:lang w:eastAsia="en-ZA"/>
              </w:rPr>
              <w:t>A boolean value indicating whether the couple was serodiscordant at the start of the relationship (whether one individual was infected and the other was not.)</w:t>
            </w:r>
          </w:p>
        </w:tc>
      </w:tr>
      <w:tr w:rsidR="00CA4E11" w:rsidRPr="003C40E4" w:rsidTr="003C40E4">
        <w:trPr>
          <w:trHeight w:val="305"/>
        </w:trPr>
        <w:tc>
          <w:tcPr>
            <w:cnfStyle w:val="001000000000" w:firstRow="0" w:lastRow="0" w:firstColumn="1" w:lastColumn="0" w:oddVBand="0" w:evenVBand="0" w:oddHBand="0" w:evenHBand="0" w:firstRowFirstColumn="0" w:firstRowLastColumn="0" w:lastRowFirstColumn="0" w:lastRowLastColumn="0"/>
            <w:tcW w:w="2376" w:type="dxa"/>
            <w:noWrap/>
            <w:hideMark/>
          </w:tcPr>
          <w:p w:rsidR="003C40E4" w:rsidRPr="003C40E4" w:rsidRDefault="003C40E4" w:rsidP="003C40E4">
            <w:pPr>
              <w:rPr>
                <w:rFonts w:ascii="Calibri" w:eastAsia="Times New Roman" w:hAnsi="Calibri" w:cs="Calibri"/>
                <w:color w:val="auto"/>
                <w:lang w:eastAsia="en-ZA"/>
              </w:rPr>
            </w:pPr>
            <w:r w:rsidRPr="003C40E4">
              <w:rPr>
                <w:rFonts w:ascii="Calibri" w:eastAsia="Times New Roman" w:hAnsi="Calibri" w:cs="Calibri"/>
                <w:color w:val="auto"/>
                <w:lang w:eastAsia="en-ZA"/>
              </w:rPr>
              <w:t xml:space="preserve"> male_convertion</w:t>
            </w:r>
          </w:p>
        </w:tc>
        <w:tc>
          <w:tcPr>
            <w:tcW w:w="6506" w:type="dxa"/>
            <w:noWrap/>
            <w:hideMark/>
          </w:tcPr>
          <w:p w:rsidR="003C40E4" w:rsidRPr="003C40E4" w:rsidRDefault="00AF135B" w:rsidP="003C40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auto"/>
                <w:lang w:eastAsia="en-ZA"/>
              </w:rPr>
            </w:pPr>
            <w:r w:rsidRPr="00CA4E11">
              <w:rPr>
                <w:rFonts w:ascii="Calibri" w:eastAsia="Times New Roman" w:hAnsi="Calibri" w:cs="Calibri"/>
                <w:color w:val="auto"/>
                <w:lang w:eastAsia="en-ZA"/>
              </w:rPr>
              <w:t>???</w:t>
            </w:r>
          </w:p>
        </w:tc>
      </w:tr>
      <w:tr w:rsidR="00CA4E11" w:rsidRPr="003C40E4" w:rsidTr="003C40E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6" w:type="dxa"/>
            <w:noWrap/>
            <w:hideMark/>
          </w:tcPr>
          <w:p w:rsidR="003C40E4" w:rsidRPr="003C40E4" w:rsidRDefault="003C40E4" w:rsidP="003C40E4">
            <w:pPr>
              <w:rPr>
                <w:rFonts w:ascii="Calibri" w:eastAsia="Times New Roman" w:hAnsi="Calibri" w:cs="Calibri"/>
                <w:color w:val="auto"/>
                <w:lang w:eastAsia="en-ZA"/>
              </w:rPr>
            </w:pPr>
            <w:r w:rsidRPr="003C40E4">
              <w:rPr>
                <w:rFonts w:ascii="Calibri" w:eastAsia="Times New Roman" w:hAnsi="Calibri" w:cs="Calibri"/>
                <w:color w:val="auto"/>
                <w:lang w:eastAsia="en-ZA"/>
              </w:rPr>
              <w:lastRenderedPageBreak/>
              <w:t xml:space="preserve"> female_convertion</w:t>
            </w:r>
          </w:p>
        </w:tc>
        <w:tc>
          <w:tcPr>
            <w:tcW w:w="6506" w:type="dxa"/>
            <w:noWrap/>
            <w:hideMark/>
          </w:tcPr>
          <w:p w:rsidR="003C40E4" w:rsidRPr="003C40E4" w:rsidRDefault="00AF135B" w:rsidP="003C40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auto"/>
                <w:lang w:eastAsia="en-ZA"/>
              </w:rPr>
            </w:pPr>
            <w:r w:rsidRPr="00CA4E11">
              <w:rPr>
                <w:rFonts w:ascii="Calibri" w:eastAsia="Times New Roman" w:hAnsi="Calibri" w:cs="Calibri"/>
                <w:color w:val="auto"/>
                <w:lang w:eastAsia="en-ZA"/>
              </w:rPr>
              <w:t>???</w:t>
            </w:r>
          </w:p>
        </w:tc>
      </w:tr>
    </w:tbl>
    <w:p w:rsidR="005728D1" w:rsidRPr="002F612B" w:rsidRDefault="002F612B" w:rsidP="002F612B">
      <w:pPr>
        <w:pStyle w:val="Heading1"/>
        <w:rPr>
          <w:color w:val="auto"/>
        </w:rPr>
      </w:pPr>
      <w:bookmarkStart w:id="38" w:name="_Toc337799688"/>
      <w:bookmarkStart w:id="39" w:name="_Toc337799717"/>
      <w:r w:rsidRPr="002F612B">
        <w:rPr>
          <w:color w:val="auto"/>
        </w:rPr>
        <w:t>More Advanced Use</w:t>
      </w:r>
      <w:bookmarkEnd w:id="38"/>
      <w:bookmarkEnd w:id="39"/>
    </w:p>
    <w:p w:rsidR="002F612B" w:rsidRDefault="002F612B" w:rsidP="002F612B">
      <w:pPr>
        <w:rPr>
          <w:rFonts w:ascii="Times New Roman" w:hAnsi="Times New Roman" w:cs="Times New Roman"/>
          <w:sz w:val="24"/>
          <w:szCs w:val="24"/>
          <w:lang w:val="en-US" w:eastAsia="ja-JP"/>
        </w:rPr>
      </w:pPr>
      <w:r w:rsidRPr="002F612B">
        <w:rPr>
          <w:rFonts w:ascii="Times New Roman" w:hAnsi="Times New Roman" w:cs="Times New Roman"/>
          <w:sz w:val="24"/>
          <w:szCs w:val="24"/>
          <w:lang w:val="en-US" w:eastAsia="ja-JP"/>
        </w:rPr>
        <w:t>While the GUI for Simpact can be very convenient and easy-to-use</w:t>
      </w:r>
      <w:r>
        <w:rPr>
          <w:rFonts w:ascii="Times New Roman" w:hAnsi="Times New Roman" w:cs="Times New Roman"/>
          <w:sz w:val="24"/>
          <w:szCs w:val="24"/>
          <w:lang w:val="en-US" w:eastAsia="ja-JP"/>
        </w:rPr>
        <w:t xml:space="preserve">, it can be limiting in it’s application. For this reason, using Simpact from a Matlab command line or script may be more useful. </w:t>
      </w:r>
    </w:p>
    <w:p w:rsidR="002F612B" w:rsidRDefault="002F612B" w:rsidP="002F612B">
      <w:pPr>
        <w:rPr>
          <w:rFonts w:ascii="Times New Roman" w:hAnsi="Times New Roman" w:cs="Times New Roman"/>
          <w:sz w:val="24"/>
          <w:szCs w:val="24"/>
          <w:lang w:val="en-US" w:eastAsia="ja-JP"/>
        </w:rPr>
      </w:pPr>
      <w:r>
        <w:rPr>
          <w:rFonts w:ascii="Times New Roman" w:hAnsi="Times New Roman" w:cs="Times New Roman"/>
          <w:sz w:val="24"/>
          <w:szCs w:val="24"/>
          <w:lang w:val="en-US" w:eastAsia="ja-JP"/>
        </w:rPr>
        <w:t>To start a Simpact script, you’ll first need to add the Simpact lib to your path.  If you are working from one of Simpacts subfolders (like “fei”, “lucio”, or “wim”) this line should be added to the beginning of your script:</w:t>
      </w:r>
    </w:p>
    <w:p w:rsidR="00220EB1" w:rsidRDefault="00220EB1" w:rsidP="002F612B">
      <w:pPr>
        <w:rPr>
          <w:rFonts w:ascii="Times New Roman" w:hAnsi="Times New Roman" w:cs="Times New Roman"/>
          <w:sz w:val="24"/>
          <w:szCs w:val="24"/>
          <w:lang w:val="en-US" w:eastAsia="ja-JP"/>
        </w:rPr>
      </w:pPr>
      <w:r w:rsidRPr="00220EB1">
        <w:rPr>
          <w:rFonts w:ascii="Times New Roman" w:hAnsi="Times New Roman" w:cs="Times New Roman"/>
          <w:noProof/>
          <w:sz w:val="24"/>
          <w:szCs w:val="24"/>
          <w:lang w:eastAsia="en-ZA"/>
        </w:rPr>
        <mc:AlternateContent>
          <mc:Choice Requires="wps">
            <w:drawing>
              <wp:inline distT="0" distB="0" distL="0" distR="0" wp14:anchorId="69C3A2D3" wp14:editId="114A7915">
                <wp:extent cx="5562600" cy="276225"/>
                <wp:effectExtent l="0" t="0" r="0" b="952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76225"/>
                        </a:xfrm>
                        <a:prstGeom prst="rect">
                          <a:avLst/>
                        </a:prstGeom>
                        <a:solidFill>
                          <a:schemeClr val="bg1">
                            <a:lumMod val="75000"/>
                          </a:schemeClr>
                        </a:solidFill>
                        <a:ln w="9525">
                          <a:noFill/>
                          <a:miter lim="800000"/>
                          <a:headEnd/>
                          <a:tailEnd/>
                        </a:ln>
                      </wps:spPr>
                      <wps:txbx>
                        <w:txbxContent>
                          <w:p w:rsidR="007E0B90" w:rsidRPr="00220EB1" w:rsidRDefault="007E0B90" w:rsidP="00220EB1">
                            <w:pPr>
                              <w:rPr>
                                <w:lang w:val="en-US" w:eastAsia="ja-JP"/>
                              </w:rPr>
                            </w:pPr>
                            <w:r w:rsidRPr="00220EB1">
                              <w:rPr>
                                <w:lang w:val="en-US" w:eastAsia="ja-JP"/>
                              </w:rPr>
                              <w:t>addpath( [fileparts(fileparts(which(mfilename))) '/lib'] )</w:t>
                            </w:r>
                          </w:p>
                          <w:p w:rsidR="007E0B90" w:rsidRPr="00220EB1" w:rsidRDefault="007E0B90"/>
                        </w:txbxContent>
                      </wps:txbx>
                      <wps:bodyPr rot="0" vert="horz" wrap="square" lIns="91440" tIns="45720" rIns="91440" bIns="45720" anchor="t" anchorCtr="0">
                        <a:noAutofit/>
                      </wps:bodyPr>
                    </wps:wsp>
                  </a:graphicData>
                </a:graphic>
              </wp:inline>
            </w:drawing>
          </mc:Choice>
          <mc:Fallback>
            <w:pict>
              <v:shape id="_x0000_s1061" type="#_x0000_t202" style="width:438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" fillcolor="#bfbfbf [2412]" stroked="f">
                <v:textbox>
                  <w:txbxContent>
                    <w:p w:rsidR="007E0B90" w:rsidRPr="00220EB1" w:rsidRDefault="007E0B90" w:rsidP="00220EB1">
                      <w:pPr>
                        <w:rPr>
                          <w:lang w:val="en-US" w:eastAsia="ja-JP"/>
                        </w:rPr>
                      </w:pPr>
                      <w:r w:rsidRPr="00220EB1">
                        <w:rPr>
                          <w:lang w:val="en-US" w:eastAsia="ja-JP"/>
                        </w:rPr>
                        <w:t>addpath( [fileparts(fileparts(which(mfilename))) '/lib'] )</w:t>
                      </w:r>
                    </w:p>
                    <w:p w:rsidR="007E0B90" w:rsidRPr="00220EB1" w:rsidRDefault="007E0B90"/>
                  </w:txbxContent>
                </v:textbox>
                <w10:anchorlock/>
              </v:shape>
            </w:pict>
          </mc:Fallback>
        </mc:AlternateContent>
      </w:r>
    </w:p>
    <w:p w:rsidR="00220EB1" w:rsidRDefault="00220EB1" w:rsidP="002F612B">
      <w:pPr>
        <w:rPr>
          <w:rFonts w:ascii="Times New Roman" w:hAnsi="Times New Roman" w:cs="Times New Roman"/>
          <w:sz w:val="24"/>
          <w:szCs w:val="24"/>
          <w:lang w:val="en-US" w:eastAsia="ja-JP"/>
        </w:rPr>
      </w:pPr>
      <w:r>
        <w:rPr>
          <w:rFonts w:ascii="Times New Roman" w:hAnsi="Times New Roman" w:cs="Times New Roman"/>
          <w:sz w:val="24"/>
          <w:szCs w:val="24"/>
          <w:lang w:val="en-US" w:eastAsia="ja-JP"/>
        </w:rPr>
        <w:t>Of course, you can manually add the path, or use a hard coded path. This is not suggested however since it does easily lend itself to sharing of scripts.</w:t>
      </w:r>
    </w:p>
    <w:p w:rsidR="002F612B" w:rsidRDefault="00220EB1" w:rsidP="002F612B">
      <w:pPr>
        <w:rPr>
          <w:rFonts w:ascii="Times New Roman" w:hAnsi="Times New Roman" w:cs="Times New Roman"/>
          <w:sz w:val="24"/>
          <w:szCs w:val="24"/>
          <w:lang w:val="en-US" w:eastAsia="ja-JP"/>
        </w:rPr>
      </w:pPr>
      <w:r>
        <w:rPr>
          <w:rFonts w:ascii="Times New Roman" w:hAnsi="Times New Roman" w:cs="Times New Roman"/>
          <w:sz w:val="24"/>
          <w:szCs w:val="24"/>
          <w:lang w:val="en-US" w:eastAsia="ja-JP"/>
        </w:rPr>
        <w:t xml:space="preserve">To generate the default SDS (as seen in the GUI) the user can </w:t>
      </w:r>
      <w:r w:rsidR="0019135B">
        <w:rPr>
          <w:rFonts w:ascii="Times New Roman" w:hAnsi="Times New Roman" w:cs="Times New Roman"/>
          <w:sz w:val="24"/>
          <w:szCs w:val="24"/>
          <w:lang w:val="en-US" w:eastAsia="ja-JP"/>
        </w:rPr>
        <w:t>use</w:t>
      </w:r>
    </w:p>
    <w:p w:rsidR="0019135B" w:rsidRDefault="0019135B" w:rsidP="002F612B">
      <w:pPr>
        <w:rPr>
          <w:lang w:val="en-US" w:eastAsia="ja-JP"/>
        </w:rPr>
      </w:pPr>
      <w:r w:rsidRPr="00220EB1">
        <w:rPr>
          <w:rFonts w:ascii="Times New Roman" w:hAnsi="Times New Roman" w:cs="Times New Roman"/>
          <w:noProof/>
          <w:sz w:val="24"/>
          <w:szCs w:val="24"/>
          <w:lang w:eastAsia="en-ZA"/>
        </w:rPr>
        <mc:AlternateContent>
          <mc:Choice Requires="wps">
            <w:drawing>
              <wp:inline distT="0" distB="0" distL="0" distR="0" wp14:anchorId="7113DAD7" wp14:editId="21BF5D7F">
                <wp:extent cx="5562600" cy="276225"/>
                <wp:effectExtent l="0" t="0" r="0" b="95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76225"/>
                        </a:xfrm>
                        <a:prstGeom prst="rect">
                          <a:avLst/>
                        </a:prstGeom>
                        <a:solidFill>
                          <a:schemeClr val="bg1">
                            <a:lumMod val="75000"/>
                          </a:schemeClr>
                        </a:solidFill>
                        <a:ln w="9525">
                          <a:noFill/>
                          <a:miter lim="800000"/>
                          <a:headEnd/>
                          <a:tailEnd/>
                        </a:ln>
                      </wps:spPr>
                      <wps:txbx>
                        <w:txbxContent>
                          <w:p w:rsidR="007E0B90" w:rsidRPr="0019135B" w:rsidRDefault="007E0B90" w:rsidP="0019135B">
                            <w:pPr>
                              <w:rPr>
                                <w:rFonts w:ascii="Courier New" w:hAnsi="Courier New" w:cs="Courier New"/>
                                <w:sz w:val="20"/>
                              </w:rPr>
                            </w:pPr>
                            <w:r w:rsidRPr="0019135B">
                              <w:rPr>
                                <w:rFonts w:ascii="Courier New" w:hAnsi="Courier New" w:cs="Courier New"/>
                                <w:sz w:val="20"/>
                                <w:lang w:val="en-US" w:eastAsia="ja-JP"/>
                              </w:rPr>
                              <w:t>[SDS,msg] = modelHIV('new');</w:t>
                            </w:r>
                          </w:p>
                        </w:txbxContent>
                      </wps:txbx>
                      <wps:bodyPr rot="0" vert="horz" wrap="square" lIns="91440" tIns="45720" rIns="91440" bIns="45720" anchor="t" anchorCtr="0">
                        <a:noAutofit/>
                      </wps:bodyPr>
                    </wps:wsp>
                  </a:graphicData>
                </a:graphic>
              </wp:inline>
            </w:drawing>
          </mc:Choice>
          <mc:Fallback>
            <w:pict>
              <v:shape id="_x0000_s1062" type="#_x0000_t202" style="width:438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" fillcolor="#bfbfbf [2412]" stroked="f">
                <v:textbox>
                  <w:txbxContent>
                    <w:p w:rsidR="007E0B90" w:rsidRPr="0019135B" w:rsidRDefault="007E0B90" w:rsidP="0019135B">
                      <w:pPr>
                        <w:rPr>
                          <w:rFonts w:ascii="Courier New" w:hAnsi="Courier New" w:cs="Courier New"/>
                          <w:sz w:val="20"/>
                        </w:rPr>
                      </w:pPr>
                      <w:r w:rsidRPr="0019135B">
                        <w:rPr>
                          <w:rFonts w:ascii="Courier New" w:hAnsi="Courier New" w:cs="Courier New"/>
                          <w:sz w:val="20"/>
                          <w:lang w:val="en-US" w:eastAsia="ja-JP"/>
                        </w:rPr>
                        <w:t>[SDS,msg] = modelHIV('new');</w:t>
                      </w:r>
                    </w:p>
                  </w:txbxContent>
                </v:textbox>
                <w10:anchorlock/>
              </v:shape>
            </w:pict>
          </mc:Fallback>
        </mc:AlternateContent>
      </w:r>
    </w:p>
    <w:p w:rsidR="0019135B" w:rsidRDefault="0019135B" w:rsidP="002F612B">
      <w:pPr>
        <w:rPr>
          <w:rFonts w:ascii="Times New Roman" w:hAnsi="Times New Roman" w:cs="Times New Roman"/>
          <w:sz w:val="24"/>
          <w:szCs w:val="24"/>
          <w:lang w:val="en-US" w:eastAsia="ja-JP"/>
        </w:rPr>
      </w:pPr>
      <w:r w:rsidRPr="0019135B">
        <w:rPr>
          <w:rFonts w:ascii="Times New Roman" w:hAnsi="Times New Roman" w:cs="Times New Roman"/>
          <w:sz w:val="24"/>
          <w:szCs w:val="24"/>
          <w:lang w:val="en-US" w:eastAsia="ja-JP"/>
        </w:rPr>
        <w:t xml:space="preserve">From </w:t>
      </w:r>
      <w:r>
        <w:rPr>
          <w:rFonts w:ascii="Times New Roman" w:hAnsi="Times New Roman" w:cs="Times New Roman"/>
          <w:sz w:val="24"/>
          <w:szCs w:val="24"/>
          <w:lang w:val="en-US" w:eastAsia="ja-JP"/>
        </w:rPr>
        <w:t>here the parameters of the SDS can be set:</w:t>
      </w:r>
    </w:p>
    <w:p w:rsidR="0019135B" w:rsidRDefault="0019135B" w:rsidP="002F612B">
      <w:pPr>
        <w:rPr>
          <w:rFonts w:ascii="Times New Roman" w:hAnsi="Times New Roman" w:cs="Times New Roman"/>
          <w:sz w:val="24"/>
          <w:szCs w:val="24"/>
          <w:lang w:val="en-US" w:eastAsia="ja-JP"/>
        </w:rPr>
      </w:pPr>
      <w:r w:rsidRPr="00220EB1">
        <w:rPr>
          <w:rFonts w:ascii="Times New Roman" w:hAnsi="Times New Roman" w:cs="Times New Roman"/>
          <w:noProof/>
          <w:sz w:val="24"/>
          <w:szCs w:val="24"/>
          <w:lang w:eastAsia="en-ZA"/>
        </w:rPr>
        <mc:AlternateContent>
          <mc:Choice Requires="wps">
            <w:drawing>
              <wp:inline distT="0" distB="0" distL="0" distR="0" wp14:anchorId="4572A07C" wp14:editId="59839C99">
                <wp:extent cx="5562600" cy="952500"/>
                <wp:effectExtent l="0" t="0" r="0"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952500"/>
                        </a:xfrm>
                        <a:prstGeom prst="rect">
                          <a:avLst/>
                        </a:prstGeom>
                        <a:solidFill>
                          <a:schemeClr val="bg1">
                            <a:lumMod val="75000"/>
                          </a:schemeClr>
                        </a:solidFill>
                        <a:ln w="9525">
                          <a:noFill/>
                          <a:miter lim="800000"/>
                          <a:headEnd/>
                          <a:tailEnd/>
                        </a:ln>
                      </wps:spPr>
                      <wps:txbx>
                        <w:txbxContent>
                          <w:p w:rsidR="007E0B90" w:rsidRPr="0019135B" w:rsidRDefault="007E0B90" w:rsidP="0019135B">
                            <w:pPr>
                              <w:spacing w:after="40" w:line="240" w:lineRule="auto"/>
                              <w:rPr>
                                <w:rFonts w:ascii="Courier New" w:hAnsi="Courier New" w:cs="Courier New"/>
                                <w:sz w:val="20"/>
                                <w:lang w:val="en-US" w:eastAsia="ja-JP"/>
                              </w:rPr>
                            </w:pPr>
                            <w:r w:rsidRPr="0019135B">
                              <w:rPr>
                                <w:rFonts w:ascii="Courier New" w:hAnsi="Courier New" w:cs="Courier New"/>
                                <w:sz w:val="20"/>
                                <w:lang w:val="en-US" w:eastAsia="ja-JP"/>
                              </w:rPr>
                              <w:t>SDS.number_of_males = 10; %set parameters of the model manually</w:t>
                            </w:r>
                          </w:p>
                          <w:p w:rsidR="007E0B90" w:rsidRPr="0019135B" w:rsidRDefault="007E0B90" w:rsidP="0019135B">
                            <w:pPr>
                              <w:spacing w:after="40" w:line="240" w:lineRule="auto"/>
                              <w:rPr>
                                <w:rFonts w:ascii="Courier New" w:hAnsi="Courier New" w:cs="Courier New"/>
                                <w:sz w:val="20"/>
                                <w:lang w:val="en-US" w:eastAsia="ja-JP"/>
                              </w:rPr>
                            </w:pPr>
                            <w:r w:rsidRPr="0019135B">
                              <w:rPr>
                                <w:rFonts w:ascii="Courier New" w:hAnsi="Courier New" w:cs="Courier New"/>
                                <w:sz w:val="20"/>
                                <w:lang w:val="en-US" w:eastAsia="ja-JP"/>
                              </w:rPr>
                              <w:t>SDS.number_of_females = 10;</w:t>
                            </w:r>
                          </w:p>
                          <w:p w:rsidR="007E0B90" w:rsidRPr="0019135B" w:rsidRDefault="007E0B90" w:rsidP="0019135B">
                            <w:pPr>
                              <w:spacing w:after="40" w:line="240" w:lineRule="auto"/>
                              <w:rPr>
                                <w:rFonts w:ascii="Courier New" w:hAnsi="Courier New" w:cs="Courier New"/>
                                <w:sz w:val="20"/>
                                <w:lang w:val="en-US" w:eastAsia="ja-JP"/>
                              </w:rPr>
                            </w:pPr>
                            <w:r w:rsidRPr="0019135B">
                              <w:rPr>
                                <w:rFonts w:ascii="Courier New" w:hAnsi="Courier New" w:cs="Courier New"/>
                                <w:sz w:val="20"/>
                                <w:lang w:val="en-US" w:eastAsia="ja-JP"/>
                              </w:rPr>
                              <w:t>SDS.initial_number_of_females = SDS.number_of_females/2;</w:t>
                            </w:r>
                          </w:p>
                          <w:p w:rsidR="007E0B90" w:rsidRPr="0019135B" w:rsidRDefault="007E0B90" w:rsidP="0019135B">
                            <w:pPr>
                              <w:spacing w:after="40" w:line="240" w:lineRule="auto"/>
                              <w:rPr>
                                <w:rFonts w:ascii="Courier New" w:hAnsi="Courier New" w:cs="Courier New"/>
                                <w:sz w:val="20"/>
                                <w:lang w:val="en-US" w:eastAsia="ja-JP"/>
                              </w:rPr>
                            </w:pPr>
                            <w:r w:rsidRPr="0019135B">
                              <w:rPr>
                                <w:rFonts w:ascii="Courier New" w:hAnsi="Courier New" w:cs="Courier New"/>
                                <w:sz w:val="20"/>
                                <w:lang w:val="en-US" w:eastAsia="ja-JP"/>
                              </w:rPr>
                              <w:t>SDS.initial_number_of_males = SDS.number_of_males/2;</w:t>
                            </w:r>
                          </w:p>
                          <w:p w:rsidR="007E0B90" w:rsidRPr="0019135B" w:rsidRDefault="007E0B90" w:rsidP="0019135B">
                            <w:pPr>
                              <w:spacing w:after="40" w:line="240" w:lineRule="auto"/>
                              <w:rPr>
                                <w:rFonts w:ascii="Courier New" w:hAnsi="Courier New" w:cs="Courier New"/>
                                <w:sz w:val="20"/>
                              </w:rPr>
                            </w:pPr>
                            <w:r w:rsidRPr="0019135B">
                              <w:rPr>
                                <w:rFonts w:ascii="Courier New" w:hAnsi="Courier New" w:cs="Courier New"/>
                                <w:sz w:val="20"/>
                                <w:lang w:val="en-US" w:eastAsia="ja-JP"/>
                              </w:rPr>
                              <w:t>SDS.number_of_relations = 10^2;</w:t>
                            </w:r>
                          </w:p>
                        </w:txbxContent>
                      </wps:txbx>
                      <wps:bodyPr rot="0" vert="horz" wrap="square" lIns="91440" tIns="45720" rIns="91440" bIns="45720" anchor="t" anchorCtr="0">
                        <a:noAutofit/>
                      </wps:bodyPr>
                    </wps:wsp>
                  </a:graphicData>
                </a:graphic>
              </wp:inline>
            </w:drawing>
          </mc:Choice>
          <mc:Fallback>
            <w:pict>
              <v:shape id="_x0000_s1063" type="#_x0000_t202" style="width:438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" fillcolor="#bfbfbf [2412]" stroked="f">
                <v:textbox>
                  <w:txbxContent>
                    <w:p w:rsidR="007E0B90" w:rsidRPr="0019135B" w:rsidRDefault="007E0B90" w:rsidP="0019135B">
                      <w:pPr>
                        <w:spacing w:after="40" w:line="240" w:lineRule="auto"/>
                        <w:rPr>
                          <w:rFonts w:ascii="Courier New" w:hAnsi="Courier New" w:cs="Courier New"/>
                          <w:sz w:val="20"/>
                          <w:lang w:val="en-US" w:eastAsia="ja-JP"/>
                        </w:rPr>
                      </w:pPr>
                      <w:r w:rsidRPr="0019135B">
                        <w:rPr>
                          <w:rFonts w:ascii="Courier New" w:hAnsi="Courier New" w:cs="Courier New"/>
                          <w:sz w:val="20"/>
                          <w:lang w:val="en-US" w:eastAsia="ja-JP"/>
                        </w:rPr>
                        <w:t>SDS.number_of_males = 10; %set parameters of the model manually</w:t>
                      </w:r>
                    </w:p>
                    <w:p w:rsidR="007E0B90" w:rsidRPr="0019135B" w:rsidRDefault="007E0B90" w:rsidP="0019135B">
                      <w:pPr>
                        <w:spacing w:after="40" w:line="240" w:lineRule="auto"/>
                        <w:rPr>
                          <w:rFonts w:ascii="Courier New" w:hAnsi="Courier New" w:cs="Courier New"/>
                          <w:sz w:val="20"/>
                          <w:lang w:val="en-US" w:eastAsia="ja-JP"/>
                        </w:rPr>
                      </w:pPr>
                      <w:r w:rsidRPr="0019135B">
                        <w:rPr>
                          <w:rFonts w:ascii="Courier New" w:hAnsi="Courier New" w:cs="Courier New"/>
                          <w:sz w:val="20"/>
                          <w:lang w:val="en-US" w:eastAsia="ja-JP"/>
                        </w:rPr>
                        <w:t>SDS.number_of_females = 10;</w:t>
                      </w:r>
                    </w:p>
                    <w:p w:rsidR="007E0B90" w:rsidRPr="0019135B" w:rsidRDefault="007E0B90" w:rsidP="0019135B">
                      <w:pPr>
                        <w:spacing w:after="40" w:line="240" w:lineRule="auto"/>
                        <w:rPr>
                          <w:rFonts w:ascii="Courier New" w:hAnsi="Courier New" w:cs="Courier New"/>
                          <w:sz w:val="20"/>
                          <w:lang w:val="en-US" w:eastAsia="ja-JP"/>
                        </w:rPr>
                      </w:pPr>
                      <w:r w:rsidRPr="0019135B">
                        <w:rPr>
                          <w:rFonts w:ascii="Courier New" w:hAnsi="Courier New" w:cs="Courier New"/>
                          <w:sz w:val="20"/>
                          <w:lang w:val="en-US" w:eastAsia="ja-JP"/>
                        </w:rPr>
                        <w:t>SDS.initial_number_of_females = SDS.number_of_females/2;</w:t>
                      </w:r>
                    </w:p>
                    <w:p w:rsidR="007E0B90" w:rsidRPr="0019135B" w:rsidRDefault="007E0B90" w:rsidP="0019135B">
                      <w:pPr>
                        <w:spacing w:after="40" w:line="240" w:lineRule="auto"/>
                        <w:rPr>
                          <w:rFonts w:ascii="Courier New" w:hAnsi="Courier New" w:cs="Courier New"/>
                          <w:sz w:val="20"/>
                          <w:lang w:val="en-US" w:eastAsia="ja-JP"/>
                        </w:rPr>
                      </w:pPr>
                      <w:r w:rsidRPr="0019135B">
                        <w:rPr>
                          <w:rFonts w:ascii="Courier New" w:hAnsi="Courier New" w:cs="Courier New"/>
                          <w:sz w:val="20"/>
                          <w:lang w:val="en-US" w:eastAsia="ja-JP"/>
                        </w:rPr>
                        <w:t>SDS.initial_number_of_males = SDS.number_of_males/2;</w:t>
                      </w:r>
                    </w:p>
                    <w:p w:rsidR="007E0B90" w:rsidRPr="0019135B" w:rsidRDefault="007E0B90" w:rsidP="0019135B">
                      <w:pPr>
                        <w:spacing w:after="40" w:line="240" w:lineRule="auto"/>
                        <w:rPr>
                          <w:rFonts w:ascii="Courier New" w:hAnsi="Courier New" w:cs="Courier New"/>
                          <w:sz w:val="20"/>
                        </w:rPr>
                      </w:pPr>
                      <w:r w:rsidRPr="0019135B">
                        <w:rPr>
                          <w:rFonts w:ascii="Courier New" w:hAnsi="Courier New" w:cs="Courier New"/>
                          <w:sz w:val="20"/>
                          <w:lang w:val="en-US" w:eastAsia="ja-JP"/>
                        </w:rPr>
                        <w:t>SDS.number_of_relations = 10^2;</w:t>
                      </w:r>
                    </w:p>
                  </w:txbxContent>
                </v:textbox>
                <w10:anchorlock/>
              </v:shape>
            </w:pict>
          </mc:Fallback>
        </mc:AlternateContent>
      </w:r>
    </w:p>
    <w:p w:rsidR="0019135B" w:rsidRDefault="0019135B" w:rsidP="002F612B">
      <w:pPr>
        <w:rPr>
          <w:rFonts w:ascii="Times New Roman" w:hAnsi="Times New Roman" w:cs="Times New Roman"/>
          <w:sz w:val="24"/>
          <w:szCs w:val="24"/>
          <w:lang w:val="en-US" w:eastAsia="ja-JP"/>
        </w:rPr>
      </w:pPr>
      <w:r>
        <w:rPr>
          <w:rFonts w:ascii="Times New Roman" w:hAnsi="Times New Roman" w:cs="Times New Roman"/>
          <w:sz w:val="24"/>
          <w:szCs w:val="24"/>
          <w:lang w:val="en-US" w:eastAsia="ja-JP"/>
        </w:rPr>
        <w:t>Event and intervention specific parameters are within the SDS.events and SDS.interventions substructs:</w:t>
      </w:r>
    </w:p>
    <w:p w:rsidR="0019135B" w:rsidRDefault="0019135B" w:rsidP="002F612B">
      <w:pPr>
        <w:rPr>
          <w:rFonts w:ascii="Times New Roman" w:hAnsi="Times New Roman" w:cs="Times New Roman"/>
          <w:sz w:val="24"/>
          <w:szCs w:val="24"/>
          <w:lang w:val="en-US" w:eastAsia="ja-JP"/>
        </w:rPr>
      </w:pPr>
      <w:r w:rsidRPr="00220EB1">
        <w:rPr>
          <w:rFonts w:ascii="Times New Roman" w:hAnsi="Times New Roman" w:cs="Times New Roman"/>
          <w:noProof/>
          <w:sz w:val="24"/>
          <w:szCs w:val="24"/>
          <w:lang w:eastAsia="en-ZA"/>
        </w:rPr>
        <mc:AlternateContent>
          <mc:Choice Requires="wps">
            <w:drawing>
              <wp:inline distT="0" distB="0" distL="0" distR="0" wp14:anchorId="291B7479" wp14:editId="1D500619">
                <wp:extent cx="5562600" cy="457200"/>
                <wp:effectExtent l="0" t="0" r="0" b="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57200"/>
                        </a:xfrm>
                        <a:prstGeom prst="rect">
                          <a:avLst/>
                        </a:prstGeom>
                        <a:solidFill>
                          <a:schemeClr val="bg1">
                            <a:lumMod val="75000"/>
                          </a:schemeClr>
                        </a:solidFill>
                        <a:ln w="9525">
                          <a:noFill/>
                          <a:miter lim="800000"/>
                          <a:headEnd/>
                          <a:tailEnd/>
                        </a:ln>
                      </wps:spPr>
                      <wps:txbx>
                        <w:txbxContent>
                          <w:p w:rsidR="007E0B90" w:rsidRDefault="007E0B90" w:rsidP="0019135B">
                            <w:pPr>
                              <w:autoSpaceDE w:val="0"/>
                              <w:autoSpaceDN w:val="0"/>
                              <w:adjustRightInd w:val="0"/>
                              <w:spacing w:after="40" w:line="240" w:lineRule="auto"/>
                              <w:rPr>
                                <w:rFonts w:ascii="Courier New" w:hAnsi="Courier New" w:cs="Courier New"/>
                                <w:sz w:val="24"/>
                                <w:szCs w:val="24"/>
                              </w:rPr>
                            </w:pPr>
                            <w:r>
                              <w:rPr>
                                <w:rFonts w:ascii="Courier New" w:hAnsi="Courier New" w:cs="Courier New"/>
                                <w:color w:val="000000"/>
                                <w:sz w:val="20"/>
                                <w:szCs w:val="20"/>
                              </w:rPr>
                              <w:t>SDS.interventions.CondomDistribution1.spend_percent_reached = 1000;</w:t>
                            </w:r>
                          </w:p>
                          <w:p w:rsidR="007E0B90" w:rsidRDefault="007E0B90" w:rsidP="0019135B">
                            <w:pPr>
                              <w:autoSpaceDE w:val="0"/>
                              <w:autoSpaceDN w:val="0"/>
                              <w:adjustRightInd w:val="0"/>
                              <w:spacing w:after="40" w:line="240" w:lineRule="auto"/>
                              <w:rPr>
                                <w:rFonts w:ascii="Courier New" w:hAnsi="Courier New" w:cs="Courier New"/>
                                <w:sz w:val="24"/>
                                <w:szCs w:val="24"/>
                              </w:rPr>
                            </w:pPr>
                            <w:r>
                              <w:rPr>
                                <w:rFonts w:ascii="Courier New" w:hAnsi="Courier New" w:cs="Courier New"/>
                                <w:color w:val="000000"/>
                                <w:sz w:val="20"/>
                                <w:szCs w:val="20"/>
                              </w:rPr>
                              <w:t xml:space="preserve">SDS.events.ARV_treatment.enable = 0; </w:t>
                            </w:r>
                            <w:r>
                              <w:rPr>
                                <w:rFonts w:ascii="Courier New" w:hAnsi="Courier New" w:cs="Courier New"/>
                                <w:color w:val="228B22"/>
                                <w:sz w:val="20"/>
                                <w:szCs w:val="20"/>
                              </w:rPr>
                              <w:t>%disable ARV Treatment</w:t>
                            </w:r>
                          </w:p>
                          <w:p w:rsidR="007E0B90" w:rsidRPr="00220EB1" w:rsidRDefault="007E0B90" w:rsidP="0019135B">
                            <w:pPr>
                              <w:spacing w:after="0" w:line="240" w:lineRule="auto"/>
                            </w:pPr>
                          </w:p>
                        </w:txbxContent>
                      </wps:txbx>
                      <wps:bodyPr rot="0" vert="horz" wrap="square" lIns="91440" tIns="45720" rIns="91440" bIns="45720" anchor="t" anchorCtr="0">
                        <a:noAutofit/>
                      </wps:bodyPr>
                    </wps:wsp>
                  </a:graphicData>
                </a:graphic>
              </wp:inline>
            </w:drawing>
          </mc:Choice>
          <mc:Fallback>
            <w:pict>
              <v:shape id="_x0000_s1064" type="#_x0000_t202" style="width:438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" fillcolor="#bfbfbf [2412]" stroked="f">
                <v:textbox>
                  <w:txbxContent>
                    <w:p w:rsidR="007E0B90" w:rsidRDefault="007E0B90" w:rsidP="0019135B">
                      <w:pPr>
                        <w:autoSpaceDE w:val="0"/>
                        <w:autoSpaceDN w:val="0"/>
                        <w:adjustRightInd w:val="0"/>
                        <w:spacing w:after="40" w:line="240" w:lineRule="auto"/>
                        <w:rPr>
                          <w:rFonts w:ascii="Courier New" w:hAnsi="Courier New" w:cs="Courier New"/>
                          <w:sz w:val="24"/>
                          <w:szCs w:val="24"/>
                        </w:rPr>
                      </w:pPr>
                      <w:r>
                        <w:rPr>
                          <w:rFonts w:ascii="Courier New" w:hAnsi="Courier New" w:cs="Courier New"/>
                          <w:color w:val="000000"/>
                          <w:sz w:val="20"/>
                          <w:szCs w:val="20"/>
                        </w:rPr>
                        <w:t>SDS.interventions.CondomDistribution1.spend_percent_reached = 1000;</w:t>
                      </w:r>
                    </w:p>
                    <w:p w:rsidR="007E0B90" w:rsidRDefault="007E0B90" w:rsidP="0019135B">
                      <w:pPr>
                        <w:autoSpaceDE w:val="0"/>
                        <w:autoSpaceDN w:val="0"/>
                        <w:adjustRightInd w:val="0"/>
                        <w:spacing w:after="40" w:line="240" w:lineRule="auto"/>
                        <w:rPr>
                          <w:rFonts w:ascii="Courier New" w:hAnsi="Courier New" w:cs="Courier New"/>
                          <w:sz w:val="24"/>
                          <w:szCs w:val="24"/>
                        </w:rPr>
                      </w:pPr>
                      <w:r>
                        <w:rPr>
                          <w:rFonts w:ascii="Courier New" w:hAnsi="Courier New" w:cs="Courier New"/>
                          <w:color w:val="000000"/>
                          <w:sz w:val="20"/>
                          <w:szCs w:val="20"/>
                        </w:rPr>
                        <w:t xml:space="preserve">SDS.events.ARV_treatment.enable = 0; </w:t>
                      </w:r>
                      <w:r>
                        <w:rPr>
                          <w:rFonts w:ascii="Courier New" w:hAnsi="Courier New" w:cs="Courier New"/>
                          <w:color w:val="228B22"/>
                          <w:sz w:val="20"/>
                          <w:szCs w:val="20"/>
                        </w:rPr>
                        <w:t>%disable ARV Treatment</w:t>
                      </w:r>
                    </w:p>
                    <w:p w:rsidR="007E0B90" w:rsidRPr="00220EB1" w:rsidRDefault="007E0B90" w:rsidP="0019135B">
                      <w:pPr>
                        <w:spacing w:after="0" w:line="240" w:lineRule="auto"/>
                      </w:pPr>
                    </w:p>
                  </w:txbxContent>
                </v:textbox>
                <w10:anchorlock/>
              </v:shape>
            </w:pict>
          </mc:Fallback>
        </mc:AlternateContent>
      </w:r>
    </w:p>
    <w:p w:rsidR="0019135B" w:rsidRDefault="00B51FB7" w:rsidP="002F612B">
      <w:pPr>
        <w:rPr>
          <w:rFonts w:ascii="Times New Roman" w:hAnsi="Times New Roman" w:cs="Times New Roman"/>
          <w:sz w:val="24"/>
          <w:szCs w:val="24"/>
          <w:lang w:val="en-US" w:eastAsia="ja-JP"/>
        </w:rPr>
      </w:pPr>
      <w:r>
        <w:rPr>
          <w:rFonts w:ascii="Times New Roman" w:hAnsi="Times New Roman" w:cs="Times New Roman"/>
          <w:sz w:val="24"/>
          <w:szCs w:val="24"/>
          <w:lang w:val="en-US" w:eastAsia="ja-JP"/>
        </w:rPr>
        <w:t xml:space="preserve">A full list of parameters can be seen by typing SDS into the Matlab window (after running the program). The parameters for an event </w:t>
      </w:r>
      <w:r w:rsidRPr="00B51FB7">
        <w:rPr>
          <w:rFonts w:ascii="Times New Roman" w:hAnsi="Times New Roman" w:cs="Times New Roman"/>
          <w:i/>
          <w:sz w:val="24"/>
          <w:szCs w:val="24"/>
          <w:lang w:val="en-US" w:eastAsia="ja-JP"/>
        </w:rPr>
        <w:t>e</w:t>
      </w:r>
      <w:r>
        <w:rPr>
          <w:rFonts w:ascii="Times New Roman" w:hAnsi="Times New Roman" w:cs="Times New Roman"/>
          <w:sz w:val="24"/>
          <w:szCs w:val="24"/>
          <w:lang w:val="en-US" w:eastAsia="ja-JP"/>
        </w:rPr>
        <w:t xml:space="preserve"> can be seen by typing SDS.</w:t>
      </w:r>
      <w:r w:rsidRPr="00B51FB7">
        <w:rPr>
          <w:rFonts w:ascii="Times New Roman" w:hAnsi="Times New Roman" w:cs="Times New Roman"/>
          <w:i/>
          <w:sz w:val="24"/>
          <w:szCs w:val="24"/>
          <w:lang w:val="en-US" w:eastAsia="ja-JP"/>
        </w:rPr>
        <w:t>e</w:t>
      </w:r>
      <w:r>
        <w:rPr>
          <w:rFonts w:ascii="Times New Roman" w:hAnsi="Times New Roman" w:cs="Times New Roman"/>
          <w:sz w:val="24"/>
          <w:szCs w:val="24"/>
          <w:lang w:val="en-US" w:eastAsia="ja-JP"/>
        </w:rPr>
        <w:t xml:space="preserve">.  All parameters are </w:t>
      </w:r>
      <w:r w:rsidRPr="00A03F2C">
        <w:rPr>
          <w:rFonts w:ascii="Times New Roman" w:hAnsi="Times New Roman" w:cs="Times New Roman"/>
          <w:sz w:val="24"/>
          <w:szCs w:val="24"/>
          <w:lang w:val="en-US" w:eastAsia="ja-JP"/>
        </w:rPr>
        <w:t xml:space="preserve">described </w:t>
      </w:r>
      <w:r w:rsidR="00A03F2C" w:rsidRPr="00A03F2C">
        <w:rPr>
          <w:rFonts w:ascii="Times New Roman" w:hAnsi="Times New Roman" w:cs="Times New Roman"/>
          <w:sz w:val="24"/>
          <w:szCs w:val="24"/>
          <w:lang w:val="en-US" w:eastAsia="ja-JP"/>
        </w:rPr>
        <w:t>in “</w:t>
      </w:r>
      <w:r w:rsidR="00A03F2C" w:rsidRPr="00A03F2C">
        <w:rPr>
          <w:rFonts w:ascii="Times New Roman" w:hAnsi="Times New Roman" w:cs="Times New Roman"/>
          <w:sz w:val="24"/>
          <w:szCs w:val="24"/>
          <w:lang w:val="en-US" w:eastAsia="ja-JP"/>
        </w:rPr>
        <w:fldChar w:fldCharType="begin"/>
      </w:r>
      <w:r w:rsidR="00A03F2C" w:rsidRPr="00A03F2C">
        <w:rPr>
          <w:rFonts w:ascii="Times New Roman" w:hAnsi="Times New Roman" w:cs="Times New Roman"/>
          <w:sz w:val="24"/>
          <w:szCs w:val="24"/>
          <w:lang w:val="en-US" w:eastAsia="ja-JP"/>
        </w:rPr>
        <w:instrText xml:space="preserve"> REF _Ref338157900 \h </w:instrText>
      </w:r>
      <w:r w:rsidR="00A03F2C">
        <w:rPr>
          <w:rFonts w:ascii="Times New Roman" w:hAnsi="Times New Roman" w:cs="Times New Roman"/>
          <w:sz w:val="24"/>
          <w:szCs w:val="24"/>
          <w:lang w:val="en-US" w:eastAsia="ja-JP"/>
        </w:rPr>
        <w:instrText xml:space="preserve"> \* MERGEFORMAT </w:instrText>
      </w:r>
      <w:r w:rsidR="00A03F2C" w:rsidRPr="00A03F2C">
        <w:rPr>
          <w:rFonts w:ascii="Times New Roman" w:hAnsi="Times New Roman" w:cs="Times New Roman"/>
          <w:sz w:val="24"/>
          <w:szCs w:val="24"/>
          <w:lang w:val="en-US" w:eastAsia="ja-JP"/>
        </w:rPr>
      </w:r>
      <w:r w:rsidR="00A03F2C" w:rsidRPr="00A03F2C">
        <w:rPr>
          <w:rFonts w:ascii="Times New Roman" w:hAnsi="Times New Roman" w:cs="Times New Roman"/>
          <w:sz w:val="24"/>
          <w:szCs w:val="24"/>
          <w:lang w:val="en-US" w:eastAsia="ja-JP"/>
        </w:rPr>
        <w:fldChar w:fldCharType="separate"/>
      </w:r>
      <w:r w:rsidR="00A03F2C" w:rsidRPr="00A03F2C">
        <w:rPr>
          <w:rFonts w:ascii="Times New Roman" w:hAnsi="Times New Roman" w:cs="Times New Roman"/>
          <w:lang w:val="en-US" w:eastAsia="ja-JP"/>
        </w:rPr>
        <w:t>Initial Population Parameters</w:t>
      </w:r>
      <w:r w:rsidR="00A03F2C" w:rsidRPr="00A03F2C">
        <w:rPr>
          <w:rFonts w:ascii="Times New Roman" w:hAnsi="Times New Roman" w:cs="Times New Roman"/>
          <w:sz w:val="24"/>
          <w:szCs w:val="24"/>
          <w:lang w:val="en-US" w:eastAsia="ja-JP"/>
        </w:rPr>
        <w:fldChar w:fldCharType="end"/>
      </w:r>
      <w:r w:rsidR="00A03F2C" w:rsidRPr="00A03F2C">
        <w:rPr>
          <w:rFonts w:ascii="Times New Roman" w:hAnsi="Times New Roman" w:cs="Times New Roman"/>
          <w:sz w:val="24"/>
          <w:szCs w:val="24"/>
          <w:lang w:val="en-US" w:eastAsia="ja-JP"/>
        </w:rPr>
        <w:t>” and “</w:t>
      </w:r>
      <w:r w:rsidR="00A03F2C" w:rsidRPr="00A03F2C">
        <w:rPr>
          <w:rFonts w:ascii="Times New Roman" w:hAnsi="Times New Roman" w:cs="Times New Roman"/>
          <w:sz w:val="24"/>
          <w:szCs w:val="24"/>
          <w:lang w:val="en-US" w:eastAsia="ja-JP"/>
        </w:rPr>
        <w:fldChar w:fldCharType="begin"/>
      </w:r>
      <w:r w:rsidR="00A03F2C" w:rsidRPr="00A03F2C">
        <w:rPr>
          <w:rFonts w:ascii="Times New Roman" w:hAnsi="Times New Roman" w:cs="Times New Roman"/>
          <w:sz w:val="24"/>
          <w:szCs w:val="24"/>
          <w:lang w:val="en-US" w:eastAsia="ja-JP"/>
        </w:rPr>
        <w:instrText xml:space="preserve"> REF _Ref337799329 \h </w:instrText>
      </w:r>
      <w:r w:rsidR="00A03F2C">
        <w:rPr>
          <w:rFonts w:ascii="Times New Roman" w:hAnsi="Times New Roman" w:cs="Times New Roman"/>
          <w:sz w:val="24"/>
          <w:szCs w:val="24"/>
          <w:lang w:val="en-US" w:eastAsia="ja-JP"/>
        </w:rPr>
        <w:instrText xml:space="preserve"> \* MERGEFORMAT </w:instrText>
      </w:r>
      <w:r w:rsidR="00A03F2C" w:rsidRPr="00A03F2C">
        <w:rPr>
          <w:rFonts w:ascii="Times New Roman" w:hAnsi="Times New Roman" w:cs="Times New Roman"/>
          <w:sz w:val="24"/>
          <w:szCs w:val="24"/>
          <w:lang w:val="en-US" w:eastAsia="ja-JP"/>
        </w:rPr>
      </w:r>
      <w:r w:rsidR="00A03F2C" w:rsidRPr="00A03F2C">
        <w:rPr>
          <w:rFonts w:ascii="Times New Roman" w:hAnsi="Times New Roman" w:cs="Times New Roman"/>
          <w:sz w:val="24"/>
          <w:szCs w:val="24"/>
          <w:lang w:val="en-US" w:eastAsia="ja-JP"/>
        </w:rPr>
        <w:fldChar w:fldCharType="separate"/>
      </w:r>
      <w:r w:rsidR="00A03F2C" w:rsidRPr="00A03F2C">
        <w:rPr>
          <w:rFonts w:ascii="Times New Roman" w:hAnsi="Times New Roman" w:cs="Times New Roman"/>
          <w:lang w:val="en-US" w:eastAsia="ja-JP"/>
        </w:rPr>
        <w:t>Event Parameters</w:t>
      </w:r>
      <w:r w:rsidR="00A03F2C" w:rsidRPr="00A03F2C">
        <w:rPr>
          <w:rFonts w:ascii="Times New Roman" w:hAnsi="Times New Roman" w:cs="Times New Roman"/>
          <w:sz w:val="24"/>
          <w:szCs w:val="24"/>
          <w:lang w:val="en-US" w:eastAsia="ja-JP"/>
        </w:rPr>
        <w:fldChar w:fldCharType="end"/>
      </w:r>
      <w:r w:rsidR="00A03F2C" w:rsidRPr="00A03F2C">
        <w:rPr>
          <w:rFonts w:ascii="Times New Roman" w:hAnsi="Times New Roman" w:cs="Times New Roman"/>
          <w:sz w:val="24"/>
          <w:szCs w:val="24"/>
          <w:lang w:val="en-US" w:eastAsia="ja-JP"/>
        </w:rPr>
        <w:t>” above</w:t>
      </w:r>
      <w:r>
        <w:rPr>
          <w:rFonts w:ascii="Times New Roman" w:hAnsi="Times New Roman" w:cs="Times New Roman"/>
          <w:sz w:val="24"/>
          <w:szCs w:val="24"/>
          <w:lang w:val="en-US" w:eastAsia="ja-JP"/>
        </w:rPr>
        <w:t xml:space="preserve">.  </w:t>
      </w:r>
      <w:r w:rsidR="0019135B" w:rsidRPr="00B51FB7">
        <w:rPr>
          <w:rFonts w:ascii="Times New Roman" w:hAnsi="Times New Roman" w:cs="Times New Roman"/>
          <w:sz w:val="24"/>
          <w:szCs w:val="24"/>
          <w:lang w:val="en-US" w:eastAsia="ja-JP"/>
        </w:rPr>
        <w:t>Once</w:t>
      </w:r>
      <w:r w:rsidR="0019135B">
        <w:rPr>
          <w:rFonts w:ascii="Times New Roman" w:hAnsi="Times New Roman" w:cs="Times New Roman"/>
          <w:sz w:val="24"/>
          <w:szCs w:val="24"/>
          <w:lang w:val="en-US" w:eastAsia="ja-JP"/>
        </w:rPr>
        <w:t xml:space="preserve"> all parameters of the model are set you can run the model via:</w:t>
      </w:r>
    </w:p>
    <w:p w:rsidR="0019135B" w:rsidRDefault="0019135B" w:rsidP="002F612B">
      <w:pPr>
        <w:rPr>
          <w:rFonts w:ascii="Times New Roman" w:hAnsi="Times New Roman" w:cs="Times New Roman"/>
          <w:sz w:val="24"/>
          <w:szCs w:val="24"/>
          <w:lang w:val="en-US" w:eastAsia="ja-JP"/>
        </w:rPr>
      </w:pPr>
      <w:r w:rsidRPr="00220EB1">
        <w:rPr>
          <w:rFonts w:ascii="Times New Roman" w:hAnsi="Times New Roman" w:cs="Times New Roman"/>
          <w:noProof/>
          <w:sz w:val="24"/>
          <w:szCs w:val="24"/>
          <w:lang w:eastAsia="en-ZA"/>
        </w:rPr>
        <mc:AlternateContent>
          <mc:Choice Requires="wps">
            <w:drawing>
              <wp:inline distT="0" distB="0" distL="0" distR="0" wp14:anchorId="2CED2F13" wp14:editId="2233C1D9">
                <wp:extent cx="5562600" cy="247650"/>
                <wp:effectExtent l="0" t="0" r="0" b="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47650"/>
                        </a:xfrm>
                        <a:prstGeom prst="rect">
                          <a:avLst/>
                        </a:prstGeom>
                        <a:solidFill>
                          <a:schemeClr val="bg1">
                            <a:lumMod val="75000"/>
                          </a:schemeClr>
                        </a:solidFill>
                        <a:ln w="9525">
                          <a:noFill/>
                          <a:miter lim="800000"/>
                          <a:headEnd/>
                          <a:tailEnd/>
                        </a:ln>
                      </wps:spPr>
                      <wps:txbx>
                        <w:txbxContent>
                          <w:p w:rsidR="007E0B90" w:rsidRDefault="007E0B90" w:rsidP="001913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[SDS2, ~] = spRun(</w:t>
                            </w:r>
                            <w:r>
                              <w:rPr>
                                <w:rFonts w:ascii="Courier New" w:hAnsi="Courier New" w:cs="Courier New"/>
                                <w:color w:val="A020F0"/>
                                <w:sz w:val="20"/>
                                <w:szCs w:val="20"/>
                              </w:rPr>
                              <w:t>'start'</w:t>
                            </w:r>
                            <w:r>
                              <w:rPr>
                                <w:rFonts w:ascii="Courier New" w:hAnsi="Courier New" w:cs="Courier New"/>
                                <w:color w:val="000000"/>
                                <w:sz w:val="20"/>
                                <w:szCs w:val="20"/>
                              </w:rPr>
                              <w:t xml:space="preserve">,SDS); </w:t>
                            </w:r>
                            <w:r>
                              <w:rPr>
                                <w:rFonts w:ascii="Courier New" w:hAnsi="Courier New" w:cs="Courier New"/>
                                <w:color w:val="228B22"/>
                                <w:sz w:val="20"/>
                                <w:szCs w:val="20"/>
                              </w:rPr>
                              <w:t>%actually run the model</w:t>
                            </w:r>
                          </w:p>
                          <w:p w:rsidR="007E0B90" w:rsidRPr="00220EB1" w:rsidRDefault="007E0B90" w:rsidP="0019135B">
                            <w:pPr>
                              <w:spacing w:after="0" w:line="240" w:lineRule="auto"/>
                            </w:pPr>
                          </w:p>
                        </w:txbxContent>
                      </wps:txbx>
                      <wps:bodyPr rot="0" vert="horz" wrap="square" lIns="91440" tIns="45720" rIns="91440" bIns="45720" anchor="t" anchorCtr="0">
                        <a:noAutofit/>
                      </wps:bodyPr>
                    </wps:wsp>
                  </a:graphicData>
                </a:graphic>
              </wp:inline>
            </w:drawing>
          </mc:Choice>
          <mc:Fallback>
            <w:pict>
              <v:shape id="_x0000_s1065" type="#_x0000_t202" style="width:43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" fillcolor="#bfbfbf [2412]" stroked="f">
                <v:textbox>
                  <w:txbxContent>
                    <w:p w:rsidR="007E0B90" w:rsidRDefault="007E0B90" w:rsidP="001913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[SDS2, ~] = spRun(</w:t>
                      </w:r>
                      <w:r>
                        <w:rPr>
                          <w:rFonts w:ascii="Courier New" w:hAnsi="Courier New" w:cs="Courier New"/>
                          <w:color w:val="A020F0"/>
                          <w:sz w:val="20"/>
                          <w:szCs w:val="20"/>
                        </w:rPr>
                        <w:t>'start'</w:t>
                      </w:r>
                      <w:r>
                        <w:rPr>
                          <w:rFonts w:ascii="Courier New" w:hAnsi="Courier New" w:cs="Courier New"/>
                          <w:color w:val="000000"/>
                          <w:sz w:val="20"/>
                          <w:szCs w:val="20"/>
                        </w:rPr>
                        <w:t xml:space="preserve">,SDS); </w:t>
                      </w:r>
                      <w:r>
                        <w:rPr>
                          <w:rFonts w:ascii="Courier New" w:hAnsi="Courier New" w:cs="Courier New"/>
                          <w:color w:val="228B22"/>
                          <w:sz w:val="20"/>
                          <w:szCs w:val="20"/>
                        </w:rPr>
                        <w:t>%actually run the model</w:t>
                      </w:r>
                    </w:p>
                    <w:p w:rsidR="007E0B90" w:rsidRPr="00220EB1" w:rsidRDefault="007E0B90" w:rsidP="0019135B">
                      <w:pPr>
                        <w:spacing w:after="0" w:line="240" w:lineRule="auto"/>
                      </w:pPr>
                    </w:p>
                  </w:txbxContent>
                </v:textbox>
                <w10:anchorlock/>
              </v:shape>
            </w:pict>
          </mc:Fallback>
        </mc:AlternateContent>
      </w:r>
    </w:p>
    <w:p w:rsidR="00B51FB7" w:rsidRDefault="00B51FB7" w:rsidP="002F612B">
      <w:pPr>
        <w:rPr>
          <w:rFonts w:ascii="Times New Roman" w:hAnsi="Times New Roman" w:cs="Times New Roman"/>
          <w:sz w:val="24"/>
          <w:szCs w:val="24"/>
          <w:lang w:val="en-US" w:eastAsia="ja-JP"/>
        </w:rPr>
      </w:pPr>
      <w:r>
        <w:rPr>
          <w:rFonts w:ascii="Times New Roman" w:hAnsi="Times New Roman" w:cs="Times New Roman"/>
          <w:sz w:val="24"/>
          <w:szCs w:val="24"/>
          <w:lang w:val="en-US" w:eastAsia="ja-JP"/>
        </w:rPr>
        <w:t>Once the model has finished various information can be extracted.  For example to calculate the cummulative incidence we find the number of HIV</w:t>
      </w:r>
      <w:r w:rsidR="007A1067">
        <w:rPr>
          <w:rFonts w:ascii="Times New Roman" w:hAnsi="Times New Roman" w:cs="Times New Roman"/>
          <w:sz w:val="24"/>
          <w:szCs w:val="24"/>
          <w:lang w:val="en-US" w:eastAsia="ja-JP"/>
        </w:rPr>
        <w:t xml:space="preserve"> positive at each time step:</w:t>
      </w:r>
    </w:p>
    <w:p w:rsidR="007A1067" w:rsidRDefault="007A1067" w:rsidP="002F612B">
      <w:pPr>
        <w:rPr>
          <w:rFonts w:ascii="Times New Roman" w:hAnsi="Times New Roman" w:cs="Times New Roman"/>
          <w:sz w:val="24"/>
          <w:szCs w:val="24"/>
          <w:lang w:val="en-US" w:eastAsia="ja-JP"/>
        </w:rPr>
      </w:pPr>
      <w:r w:rsidRPr="00220EB1">
        <w:rPr>
          <w:rFonts w:ascii="Times New Roman" w:hAnsi="Times New Roman" w:cs="Times New Roman"/>
          <w:noProof/>
          <w:sz w:val="24"/>
          <w:szCs w:val="24"/>
          <w:lang w:eastAsia="en-ZA"/>
        </w:rPr>
        <w:lastRenderedPageBreak/>
        <mc:AlternateContent>
          <mc:Choice Requires="wps">
            <w:drawing>
              <wp:inline distT="0" distB="0" distL="0" distR="0" wp14:anchorId="36A0626C" wp14:editId="41EC92BD">
                <wp:extent cx="5562600" cy="850790"/>
                <wp:effectExtent l="0" t="0" r="0" b="698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850790"/>
                        </a:xfrm>
                        <a:prstGeom prst="rect">
                          <a:avLst/>
                        </a:prstGeom>
                        <a:solidFill>
                          <a:schemeClr val="bg1">
                            <a:lumMod val="75000"/>
                          </a:schemeClr>
                        </a:solidFill>
                        <a:ln w="9525">
                          <a:noFill/>
                          <a:miter lim="800000"/>
                          <a:headEnd/>
                          <a:tailEnd/>
                        </a:ln>
                      </wps:spPr>
                      <wps:txbx>
                        <w:txbxContent>
                          <w:p w:rsidR="007E0B90" w:rsidRDefault="00B56ACC" w:rsidP="007A10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cum</w:t>
                            </w:r>
                            <w:r w:rsidR="00A03F2C">
                              <w:rPr>
                                <w:rFonts w:ascii="Courier New" w:hAnsi="Courier New" w:cs="Courier New"/>
                                <w:color w:val="000000"/>
                                <w:sz w:val="20"/>
                                <w:szCs w:val="20"/>
                              </w:rPr>
                              <w:t>_incidence</w:t>
                            </w:r>
                            <w:r w:rsidR="007E0B90">
                              <w:rPr>
                                <w:rFonts w:ascii="Courier New" w:hAnsi="Courier New" w:cs="Courier New"/>
                                <w:color w:val="000000"/>
                                <w:sz w:val="20"/>
                                <w:szCs w:val="20"/>
                              </w:rPr>
                              <w:t xml:space="preserve"> = zeros(1,20);</w:t>
                            </w:r>
                          </w:p>
                          <w:p w:rsidR="007E0B90" w:rsidRDefault="007E0B90" w:rsidP="007A10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1:20</w:t>
                            </w:r>
                          </w:p>
                          <w:p w:rsidR="007E0B90" w:rsidRDefault="00B56ACC" w:rsidP="00260D44">
                            <w:pPr>
                              <w:autoSpaceDE w:val="0"/>
                              <w:autoSpaceDN w:val="0"/>
                              <w:adjustRightInd w:val="0"/>
                              <w:spacing w:after="0" w:line="240" w:lineRule="auto"/>
                              <w:ind w:left="3544" w:hanging="2977"/>
                              <w:rPr>
                                <w:rFonts w:ascii="Courier New" w:hAnsi="Courier New" w:cs="Courier New"/>
                                <w:sz w:val="24"/>
                                <w:szCs w:val="24"/>
                              </w:rPr>
                            </w:pPr>
                            <w:r>
                              <w:rPr>
                                <w:rFonts w:ascii="Courier New" w:hAnsi="Courier New" w:cs="Courier New"/>
                                <w:color w:val="000000"/>
                                <w:sz w:val="20"/>
                                <w:szCs w:val="20"/>
                              </w:rPr>
                              <w:t>cum</w:t>
                            </w:r>
                            <w:r w:rsidR="00A03F2C">
                              <w:rPr>
                                <w:rFonts w:ascii="Courier New" w:hAnsi="Courier New" w:cs="Courier New"/>
                                <w:color w:val="000000"/>
                                <w:sz w:val="20"/>
                                <w:szCs w:val="20"/>
                              </w:rPr>
                              <w:t xml:space="preserve">_incidence </w:t>
                            </w:r>
                            <w:r w:rsidR="007E0B90">
                              <w:rPr>
                                <w:rFonts w:ascii="Courier New" w:hAnsi="Courier New" w:cs="Courier New"/>
                                <w:color w:val="000000"/>
                                <w:sz w:val="20"/>
                                <w:szCs w:val="20"/>
                              </w:rPr>
                              <w:t>(i) = length([ find(SDS2.males.HIV_positive&lt;i)  find(SDS2.females.HIV_positive&lt;i) ]);</w:t>
                            </w:r>
                          </w:p>
                          <w:p w:rsidR="007E0B90" w:rsidRDefault="007E0B90" w:rsidP="007A10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0B90" w:rsidRPr="00220EB1" w:rsidRDefault="007E0B90" w:rsidP="007A1067">
                            <w:pPr>
                              <w:spacing w:after="0" w:line="240" w:lineRule="auto"/>
                            </w:pPr>
                          </w:p>
                        </w:txbxContent>
                      </wps:txbx>
                      <wps:bodyPr rot="0" vert="horz" wrap="square" lIns="91440" tIns="45720" rIns="91440" bIns="45720" anchor="t" anchorCtr="0">
                        <a:noAutofit/>
                      </wps:bodyPr>
                    </wps:wsp>
                  </a:graphicData>
                </a:graphic>
              </wp:inline>
            </w:drawing>
          </mc:Choice>
          <mc:Fallback>
            <w:pict>
              <v:shape id="_x0000_s1066" type="#_x0000_t202" style="width:438pt;height: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" fillcolor="#bfbfbf [2412]" stroked="f">
                <v:textbox>
                  <w:txbxContent>
                    <w:p w:rsidR="007E0B90" w:rsidRDefault="00B56ACC" w:rsidP="007A10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cum</w:t>
                      </w:r>
                      <w:r w:rsidR="00A03F2C">
                        <w:rPr>
                          <w:rFonts w:ascii="Courier New" w:hAnsi="Courier New" w:cs="Courier New"/>
                          <w:color w:val="000000"/>
                          <w:sz w:val="20"/>
                          <w:szCs w:val="20"/>
                        </w:rPr>
                        <w:t>_incidence</w:t>
                      </w:r>
                      <w:r w:rsidR="007E0B90">
                        <w:rPr>
                          <w:rFonts w:ascii="Courier New" w:hAnsi="Courier New" w:cs="Courier New"/>
                          <w:color w:val="000000"/>
                          <w:sz w:val="20"/>
                          <w:szCs w:val="20"/>
                        </w:rPr>
                        <w:t xml:space="preserve"> = zeros(1,20);</w:t>
                      </w:r>
                    </w:p>
                    <w:p w:rsidR="007E0B90" w:rsidRDefault="007E0B90" w:rsidP="007A10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1:20</w:t>
                      </w:r>
                    </w:p>
                    <w:p w:rsidR="007E0B90" w:rsidRDefault="00B56ACC" w:rsidP="00260D44">
                      <w:pPr>
                        <w:autoSpaceDE w:val="0"/>
                        <w:autoSpaceDN w:val="0"/>
                        <w:adjustRightInd w:val="0"/>
                        <w:spacing w:after="0" w:line="240" w:lineRule="auto"/>
                        <w:ind w:left="3544" w:hanging="2977"/>
                        <w:rPr>
                          <w:rFonts w:ascii="Courier New" w:hAnsi="Courier New" w:cs="Courier New"/>
                          <w:sz w:val="24"/>
                          <w:szCs w:val="24"/>
                        </w:rPr>
                      </w:pPr>
                      <w:r>
                        <w:rPr>
                          <w:rFonts w:ascii="Courier New" w:hAnsi="Courier New" w:cs="Courier New"/>
                          <w:color w:val="000000"/>
                          <w:sz w:val="20"/>
                          <w:szCs w:val="20"/>
                        </w:rPr>
                        <w:t>cum</w:t>
                      </w:r>
                      <w:r w:rsidR="00A03F2C">
                        <w:rPr>
                          <w:rFonts w:ascii="Courier New" w:hAnsi="Courier New" w:cs="Courier New"/>
                          <w:color w:val="000000"/>
                          <w:sz w:val="20"/>
                          <w:szCs w:val="20"/>
                        </w:rPr>
                        <w:t xml:space="preserve">_incidence </w:t>
                      </w:r>
                      <w:r w:rsidR="007E0B90">
                        <w:rPr>
                          <w:rFonts w:ascii="Courier New" w:hAnsi="Courier New" w:cs="Courier New"/>
                          <w:color w:val="000000"/>
                          <w:sz w:val="20"/>
                          <w:szCs w:val="20"/>
                        </w:rPr>
                        <w:t>(i) = length([ find(SDS2.males.HIV_positive&lt;i)  find(SDS2.females.HIV_positive&lt;i) ]);</w:t>
                      </w:r>
                    </w:p>
                    <w:p w:rsidR="007E0B90" w:rsidRDefault="007E0B90" w:rsidP="007A10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0B90" w:rsidRPr="00220EB1" w:rsidRDefault="007E0B90" w:rsidP="007A1067">
                      <w:pPr>
                        <w:spacing w:after="0" w:line="240" w:lineRule="auto"/>
                      </w:pPr>
                    </w:p>
                  </w:txbxContent>
                </v:textbox>
                <w10:anchorlock/>
              </v:shape>
            </w:pict>
          </mc:Fallback>
        </mc:AlternateContent>
      </w:r>
    </w:p>
    <w:p w:rsidR="00260D44" w:rsidRDefault="00260D44" w:rsidP="002F612B">
      <w:pPr>
        <w:rPr>
          <w:rFonts w:ascii="Times New Roman" w:hAnsi="Times New Roman" w:cs="Times New Roman"/>
          <w:sz w:val="24"/>
          <w:szCs w:val="24"/>
          <w:lang w:val="en-US" w:eastAsia="ja-JP"/>
        </w:rPr>
      </w:pPr>
      <w:r>
        <w:rPr>
          <w:rFonts w:ascii="Times New Roman" w:hAnsi="Times New Roman" w:cs="Times New Roman"/>
          <w:sz w:val="24"/>
          <w:szCs w:val="24"/>
          <w:lang w:val="en-US" w:eastAsia="ja-JP"/>
        </w:rPr>
        <w:t>A number of common output have been compiled and placed in spData.m.  To use spData, supply the output you want and the SDS returned from spRun. For example</w:t>
      </w:r>
      <w:r w:rsidR="00EE6AFD">
        <w:rPr>
          <w:rFonts w:ascii="Times New Roman" w:hAnsi="Times New Roman" w:cs="Times New Roman"/>
          <w:sz w:val="24"/>
          <w:szCs w:val="24"/>
          <w:lang w:val="en-US" w:eastAsia="ja-JP"/>
        </w:rPr>
        <w:t>, to calculate prevalence use:</w:t>
      </w:r>
    </w:p>
    <w:p w:rsidR="00260D44" w:rsidRDefault="00260D44" w:rsidP="002F612B">
      <w:pPr>
        <w:rPr>
          <w:rFonts w:ascii="Times New Roman" w:hAnsi="Times New Roman" w:cs="Times New Roman"/>
          <w:sz w:val="24"/>
          <w:szCs w:val="24"/>
          <w:lang w:val="en-US" w:eastAsia="ja-JP"/>
        </w:rPr>
      </w:pPr>
      <w:r w:rsidRPr="00220EB1">
        <w:rPr>
          <w:rFonts w:ascii="Times New Roman" w:hAnsi="Times New Roman" w:cs="Times New Roman"/>
          <w:noProof/>
          <w:sz w:val="24"/>
          <w:szCs w:val="24"/>
          <w:lang w:eastAsia="en-ZA"/>
        </w:rPr>
        <mc:AlternateContent>
          <mc:Choice Requires="wps">
            <w:drawing>
              <wp:inline distT="0" distB="0" distL="0" distR="0" wp14:anchorId="2BC63DC5" wp14:editId="6F3C71A0">
                <wp:extent cx="5562600" cy="247650"/>
                <wp:effectExtent l="0" t="0" r="0" b="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47650"/>
                        </a:xfrm>
                        <a:prstGeom prst="rect">
                          <a:avLst/>
                        </a:prstGeom>
                        <a:solidFill>
                          <a:schemeClr val="bg1">
                            <a:lumMod val="75000"/>
                          </a:schemeClr>
                        </a:solidFill>
                        <a:ln w="9525">
                          <a:noFill/>
                          <a:miter lim="800000"/>
                          <a:headEnd/>
                          <a:tailEnd/>
                        </a:ln>
                      </wps:spPr>
                      <wps:txbx>
                        <w:txbxContent>
                          <w:p w:rsidR="007E0B90" w:rsidRDefault="007E0B90" w:rsidP="00EE6A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spData(</w:t>
                            </w:r>
                            <w:r>
                              <w:rPr>
                                <w:rFonts w:ascii="Courier New" w:hAnsi="Courier New" w:cs="Courier New"/>
                                <w:color w:val="A020F0"/>
                                <w:sz w:val="20"/>
                                <w:szCs w:val="20"/>
                              </w:rPr>
                              <w:t>'prevalence'</w:t>
                            </w:r>
                            <w:r>
                              <w:rPr>
                                <w:rFonts w:ascii="Courier New" w:hAnsi="Courier New" w:cs="Courier New"/>
                                <w:color w:val="000000"/>
                                <w:sz w:val="20"/>
                                <w:szCs w:val="20"/>
                              </w:rPr>
                              <w:t>,SDS2)</w:t>
                            </w:r>
                          </w:p>
                          <w:p w:rsidR="007E0B90" w:rsidRPr="00220EB1" w:rsidRDefault="007E0B90" w:rsidP="00260D44">
                            <w:pPr>
                              <w:spacing w:after="0" w:line="240" w:lineRule="auto"/>
                            </w:pPr>
                          </w:p>
                        </w:txbxContent>
                      </wps:txbx>
                      <wps:bodyPr rot="0" vert="horz" wrap="square" lIns="91440" tIns="45720" rIns="91440" bIns="45720" anchor="t" anchorCtr="0">
                        <a:noAutofit/>
                      </wps:bodyPr>
                    </wps:wsp>
                  </a:graphicData>
                </a:graphic>
              </wp:inline>
            </w:drawing>
          </mc:Choice>
          <mc:Fallback>
            <w:pict>
              <v:shape id="_x0000_s1067" type="#_x0000_t202" style="width:43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" fillcolor="#bfbfbf [2412]" stroked="f">
                <v:textbox>
                  <w:txbxContent>
                    <w:p w:rsidR="007E0B90" w:rsidRDefault="007E0B90" w:rsidP="00EE6A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spData(</w:t>
                      </w:r>
                      <w:r>
                        <w:rPr>
                          <w:rFonts w:ascii="Courier New" w:hAnsi="Courier New" w:cs="Courier New"/>
                          <w:color w:val="A020F0"/>
                          <w:sz w:val="20"/>
                          <w:szCs w:val="20"/>
                        </w:rPr>
                        <w:t>'prevalence'</w:t>
                      </w:r>
                      <w:r>
                        <w:rPr>
                          <w:rFonts w:ascii="Courier New" w:hAnsi="Courier New" w:cs="Courier New"/>
                          <w:color w:val="000000"/>
                          <w:sz w:val="20"/>
                          <w:szCs w:val="20"/>
                        </w:rPr>
                        <w:t>,SDS2)</w:t>
                      </w:r>
                    </w:p>
                    <w:p w:rsidR="007E0B90" w:rsidRPr="00220EB1" w:rsidRDefault="007E0B90" w:rsidP="00260D44">
                      <w:pPr>
                        <w:spacing w:after="0" w:line="240" w:lineRule="auto"/>
                      </w:pPr>
                    </w:p>
                  </w:txbxContent>
                </v:textbox>
                <w10:anchorlock/>
              </v:shape>
            </w:pict>
          </mc:Fallback>
        </mc:AlternateContent>
      </w:r>
    </w:p>
    <w:p w:rsidR="00EE6AFD" w:rsidRDefault="00EE6AFD" w:rsidP="002F612B">
      <w:pPr>
        <w:rPr>
          <w:rFonts w:ascii="Times New Roman" w:hAnsi="Times New Roman" w:cs="Times New Roman"/>
          <w:sz w:val="24"/>
          <w:szCs w:val="24"/>
          <w:lang w:val="en-US" w:eastAsia="ja-JP"/>
        </w:rPr>
      </w:pPr>
      <w:r>
        <w:rPr>
          <w:rFonts w:ascii="Times New Roman" w:hAnsi="Times New Roman" w:cs="Times New Roman"/>
          <w:sz w:val="24"/>
          <w:szCs w:val="24"/>
          <w:lang w:val="en-US" w:eastAsia="ja-JP"/>
        </w:rPr>
        <w:t>[currently that’s all there is… just prevalence.  Additional common output will be added later… by someone.]</w:t>
      </w:r>
    </w:p>
    <w:p w:rsidR="00C75DD5" w:rsidRDefault="00C75DD5" w:rsidP="00C75DD5">
      <w:pPr>
        <w:pStyle w:val="Heading2"/>
        <w:rPr>
          <w:lang w:val="en-US" w:eastAsia="ja-JP"/>
        </w:rPr>
      </w:pPr>
    </w:p>
    <w:p w:rsidR="00C75DD5" w:rsidRPr="0019135B" w:rsidRDefault="00C75DD5" w:rsidP="002F612B">
      <w:pPr>
        <w:rPr>
          <w:rFonts w:ascii="Times New Roman" w:hAnsi="Times New Roman" w:cs="Times New Roman"/>
          <w:sz w:val="24"/>
          <w:szCs w:val="24"/>
          <w:lang w:val="en-US" w:eastAsia="ja-JP"/>
        </w:rPr>
      </w:pPr>
    </w:p>
    <w:sectPr w:rsidR="00C75DD5" w:rsidRPr="0019135B" w:rsidSect="00D232B4">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9CE" w:rsidRDefault="008119CE" w:rsidP="00A91E84">
      <w:pPr>
        <w:spacing w:after="0" w:line="240" w:lineRule="auto"/>
      </w:pPr>
      <w:r>
        <w:separator/>
      </w:r>
    </w:p>
  </w:endnote>
  <w:endnote w:type="continuationSeparator" w:id="0">
    <w:p w:rsidR="008119CE" w:rsidRDefault="008119CE" w:rsidP="00A91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9CE" w:rsidRDefault="008119CE" w:rsidP="00A91E84">
      <w:pPr>
        <w:spacing w:after="0" w:line="240" w:lineRule="auto"/>
      </w:pPr>
      <w:r>
        <w:separator/>
      </w:r>
    </w:p>
  </w:footnote>
  <w:footnote w:type="continuationSeparator" w:id="0">
    <w:p w:rsidR="008119CE" w:rsidRDefault="008119CE" w:rsidP="00A91E84">
      <w:pPr>
        <w:spacing w:after="0" w:line="240" w:lineRule="auto"/>
      </w:pPr>
      <w:r>
        <w:continuationSeparator/>
      </w:r>
    </w:p>
  </w:footnote>
  <w:footnote w:id="1">
    <w:p w:rsidR="007E0B90" w:rsidRPr="000010F2" w:rsidRDefault="007E0B90" w:rsidP="00BF6570">
      <w:pPr>
        <w:pStyle w:val="FootnoteText"/>
        <w:rPr>
          <w:rFonts w:cstheme="minorHAnsi"/>
          <w:sz w:val="18"/>
          <w:szCs w:val="18"/>
          <w:lang w:val="en-US"/>
        </w:rPr>
      </w:pPr>
      <w:r w:rsidRPr="000010F2">
        <w:rPr>
          <w:rStyle w:val="FootnoteReference"/>
          <w:rFonts w:cstheme="minorHAnsi"/>
          <w:sz w:val="18"/>
          <w:szCs w:val="18"/>
        </w:rPr>
        <w:footnoteRef/>
      </w:r>
      <w:r w:rsidRPr="000010F2">
        <w:rPr>
          <w:rFonts w:cstheme="minorHAnsi"/>
          <w:sz w:val="18"/>
          <w:szCs w:val="18"/>
        </w:rPr>
        <w:t xml:space="preserve"> </w:t>
      </w:r>
      <w:r w:rsidRPr="000010F2">
        <w:rPr>
          <w:rFonts w:cstheme="minorHAnsi"/>
          <w:sz w:val="18"/>
          <w:szCs w:val="18"/>
          <w:lang w:val="en-US"/>
        </w:rPr>
        <w:t xml:space="preserve">The algorithm was originally intended to be used for chemical reactions and quanitities of chemicals, therefore terminology is a little different. For instance, we use the term “hazard” instead of “propensity”.  </w:t>
      </w:r>
    </w:p>
  </w:footnote>
  <w:footnote w:id="2">
    <w:p w:rsidR="007E0B90" w:rsidRPr="000010F2" w:rsidRDefault="007E0B90" w:rsidP="00BF6570">
      <w:pPr>
        <w:pStyle w:val="Bibliography"/>
        <w:spacing w:after="0" w:line="240" w:lineRule="auto"/>
        <w:rPr>
          <w:rFonts w:cstheme="minorHAnsi"/>
          <w:sz w:val="18"/>
          <w:szCs w:val="18"/>
          <w:lang w:val="en-US"/>
        </w:rPr>
      </w:pPr>
      <w:r w:rsidRPr="000010F2">
        <w:rPr>
          <w:rStyle w:val="FootnoteReference"/>
          <w:rFonts w:cstheme="minorHAnsi"/>
          <w:sz w:val="18"/>
          <w:szCs w:val="18"/>
        </w:rPr>
        <w:footnoteRef/>
      </w:r>
      <w:r w:rsidRPr="000010F2">
        <w:rPr>
          <w:rFonts w:cstheme="minorHAnsi"/>
          <w:sz w:val="18"/>
          <w:szCs w:val="18"/>
        </w:rPr>
        <w:t xml:space="preserve"> </w:t>
      </w:r>
      <w:r w:rsidRPr="000010F2">
        <w:rPr>
          <w:rFonts w:cstheme="minorHAnsi"/>
          <w:noProof/>
          <w:sz w:val="18"/>
          <w:szCs w:val="18"/>
          <w:lang w:val="en-US"/>
        </w:rPr>
        <w:t xml:space="preserve"> Anderson, D. (2007). A modified next reaction method for simulating chemical systems with time dependent propensities and delays. </w:t>
      </w:r>
      <w:r w:rsidRPr="000010F2">
        <w:rPr>
          <w:rFonts w:cstheme="minorHAnsi"/>
          <w:i/>
          <w:iCs/>
          <w:noProof/>
          <w:sz w:val="18"/>
          <w:szCs w:val="18"/>
          <w:lang w:val="en-US"/>
        </w:rPr>
        <w:t>The Journal of Chemical Physics, 127</w:t>
      </w:r>
      <w:r w:rsidRPr="000010F2">
        <w:rPr>
          <w:rFonts w:cstheme="minorHAnsi"/>
          <w:noProof/>
          <w:sz w:val="18"/>
          <w:szCs w:val="18"/>
          <w:lang w:val="en-US"/>
        </w:rPr>
        <w:t>.</w:t>
      </w:r>
    </w:p>
  </w:footnote>
  <w:footnote w:id="3">
    <w:p w:rsidR="007E0B90" w:rsidRPr="000010F2" w:rsidRDefault="007E0B90" w:rsidP="00BF6570">
      <w:pPr>
        <w:pStyle w:val="Bibliography"/>
        <w:spacing w:after="0" w:line="240" w:lineRule="auto"/>
        <w:rPr>
          <w:rFonts w:cstheme="minorHAnsi"/>
          <w:sz w:val="18"/>
          <w:szCs w:val="18"/>
          <w:lang w:val="en-US"/>
        </w:rPr>
      </w:pPr>
      <w:r w:rsidRPr="000010F2">
        <w:rPr>
          <w:rStyle w:val="FootnoteReference"/>
          <w:rFonts w:cstheme="minorHAnsi"/>
          <w:sz w:val="18"/>
          <w:szCs w:val="18"/>
        </w:rPr>
        <w:footnoteRef/>
      </w:r>
      <w:r w:rsidRPr="000010F2">
        <w:rPr>
          <w:rFonts w:cstheme="minorHAnsi"/>
          <w:sz w:val="18"/>
          <w:szCs w:val="18"/>
        </w:rPr>
        <w:t xml:space="preserve"> </w:t>
      </w:r>
      <w:r w:rsidRPr="000010F2">
        <w:rPr>
          <w:rFonts w:cstheme="minorHAnsi"/>
          <w:noProof/>
          <w:sz w:val="18"/>
          <w:szCs w:val="18"/>
          <w:lang w:val="en-US"/>
        </w:rPr>
        <w:t xml:space="preserve">Gillespie, D. (1977). Exact Stochastic Simulation of Coupled Chemical Reactions. </w:t>
      </w:r>
      <w:r w:rsidRPr="000010F2">
        <w:rPr>
          <w:rFonts w:cstheme="minorHAnsi"/>
          <w:i/>
          <w:iCs/>
          <w:noProof/>
          <w:sz w:val="18"/>
          <w:szCs w:val="18"/>
          <w:lang w:val="en-US"/>
        </w:rPr>
        <w:t>The Journal of Physical Chemistry, 81</w:t>
      </w:r>
      <w:r w:rsidRPr="000010F2">
        <w:rPr>
          <w:rFonts w:cstheme="minorHAnsi"/>
          <w:noProof/>
          <w:sz w:val="18"/>
          <w:szCs w:val="18"/>
          <w:lang w:val="en-US"/>
        </w:rPr>
        <w:t>(25), 2340-61.</w:t>
      </w:r>
      <w:r w:rsidRPr="000010F2">
        <w:rPr>
          <w:rFonts w:cstheme="minorHAnsi"/>
          <w:sz w:val="18"/>
          <w:szCs w:val="18"/>
          <w:lang w:val="en-US"/>
        </w:rPr>
        <w:t xml:space="preserve"> </w:t>
      </w:r>
    </w:p>
  </w:footnote>
  <w:footnote w:id="4">
    <w:p w:rsidR="007E0B90" w:rsidRPr="000010F2" w:rsidRDefault="007E0B90" w:rsidP="00BF6570">
      <w:pPr>
        <w:pStyle w:val="NormalWeb"/>
        <w:spacing w:before="0" w:beforeAutospacing="0" w:after="0" w:afterAutospacing="0"/>
        <w:textAlignment w:val="baseline"/>
        <w:rPr>
          <w:rFonts w:asciiTheme="minorHAnsi" w:hAnsiTheme="minorHAnsi" w:cstheme="minorHAnsi"/>
          <w:color w:val="000000"/>
          <w:sz w:val="18"/>
          <w:szCs w:val="18"/>
        </w:rPr>
      </w:pPr>
      <w:r w:rsidRPr="000010F2">
        <w:rPr>
          <w:rStyle w:val="FootnoteReference"/>
          <w:rFonts w:asciiTheme="minorHAnsi" w:hAnsiTheme="minorHAnsi" w:cstheme="minorHAnsi"/>
          <w:sz w:val="18"/>
          <w:szCs w:val="18"/>
        </w:rPr>
        <w:footnoteRef/>
      </w:r>
      <w:r w:rsidRPr="000010F2">
        <w:rPr>
          <w:rFonts w:asciiTheme="minorHAnsi" w:hAnsiTheme="minorHAnsi" w:cstheme="minorHAnsi"/>
          <w:sz w:val="18"/>
          <w:szCs w:val="18"/>
        </w:rPr>
        <w:t xml:space="preserve"> </w:t>
      </w:r>
      <w:r w:rsidRPr="000010F2">
        <w:rPr>
          <w:rFonts w:asciiTheme="minorHAnsi" w:hAnsiTheme="minorHAnsi" w:cstheme="minorHAnsi"/>
          <w:color w:val="000000"/>
          <w:sz w:val="18"/>
          <w:szCs w:val="18"/>
        </w:rPr>
        <w:t>Grimm V, Berger U, Bastiansen F, Eliassen S, Ginot V, Giske J, Goss-Custard J, Grand T, Heinz SK, Huse G, Huth A, Jepsen JU, Jørgensen C, Mooij WM, Müller B, Pe'er G, Piou C, Railsback SF, Robbins AM, Robbins MM, Rossmanith E, Rüger N, Strand E, Souissi S, Stillman RA, Vabø R, Visser U, DeAngelis DL (2006):</w:t>
      </w:r>
      <w:r w:rsidRPr="000010F2">
        <w:rPr>
          <w:rStyle w:val="apple-converted-space"/>
          <w:rFonts w:asciiTheme="minorHAnsi" w:hAnsiTheme="minorHAnsi" w:cstheme="minorHAnsi"/>
          <w:color w:val="000000"/>
          <w:sz w:val="18"/>
          <w:szCs w:val="18"/>
        </w:rPr>
        <w:t> </w:t>
      </w:r>
      <w:r w:rsidRPr="000010F2">
        <w:rPr>
          <w:rStyle w:val="Strong"/>
          <w:rFonts w:asciiTheme="minorHAnsi" w:hAnsiTheme="minorHAnsi" w:cstheme="minorHAnsi"/>
          <w:b w:val="0"/>
          <w:color w:val="000000"/>
          <w:sz w:val="18"/>
          <w:szCs w:val="18"/>
          <w:bdr w:val="none" w:sz="0" w:space="0" w:color="auto" w:frame="1"/>
        </w:rPr>
        <w:t xml:space="preserve">A standard protocol for describing individual-based and agent-based models. </w:t>
      </w:r>
      <w:r w:rsidRPr="000010F2">
        <w:rPr>
          <w:rStyle w:val="Emphasis"/>
          <w:rFonts w:asciiTheme="minorHAnsi" w:hAnsiTheme="minorHAnsi" w:cstheme="minorHAnsi"/>
          <w:color w:val="000000"/>
          <w:sz w:val="18"/>
          <w:szCs w:val="18"/>
          <w:bdr w:val="none" w:sz="0" w:space="0" w:color="auto" w:frame="1"/>
        </w:rPr>
        <w:t>Ecological Modelling</w:t>
      </w:r>
      <w:r w:rsidRPr="000010F2">
        <w:rPr>
          <w:rFonts w:asciiTheme="minorHAnsi" w:hAnsiTheme="minorHAnsi" w:cstheme="minorHAnsi"/>
          <w:color w:val="000000"/>
          <w:sz w:val="18"/>
          <w:szCs w:val="18"/>
        </w:rPr>
        <w:t>,</w:t>
      </w:r>
      <w:r w:rsidRPr="000010F2">
        <w:rPr>
          <w:rStyle w:val="apple-converted-space"/>
          <w:rFonts w:asciiTheme="minorHAnsi" w:hAnsiTheme="minorHAnsi" w:cstheme="minorHAnsi"/>
          <w:color w:val="000000"/>
          <w:sz w:val="18"/>
          <w:szCs w:val="18"/>
        </w:rPr>
        <w:t> </w:t>
      </w:r>
      <w:r w:rsidRPr="000010F2">
        <w:rPr>
          <w:rStyle w:val="Strong"/>
          <w:rFonts w:asciiTheme="minorHAnsi" w:hAnsiTheme="minorHAnsi" w:cstheme="minorHAnsi"/>
          <w:b w:val="0"/>
          <w:color w:val="000000"/>
          <w:sz w:val="18"/>
          <w:szCs w:val="18"/>
          <w:bdr w:val="none" w:sz="0" w:space="0" w:color="auto" w:frame="1"/>
        </w:rPr>
        <w:t>198:</w:t>
      </w:r>
      <w:r w:rsidRPr="000010F2">
        <w:rPr>
          <w:rFonts w:asciiTheme="minorHAnsi" w:hAnsiTheme="minorHAnsi" w:cstheme="minorHAnsi"/>
          <w:color w:val="000000"/>
          <w:sz w:val="18"/>
          <w:szCs w:val="18"/>
        </w:rPr>
        <w:t>115-126.</w:t>
      </w:r>
    </w:p>
    <w:p w:rsidR="007E0B90" w:rsidRPr="00FE5235" w:rsidRDefault="007E0B90" w:rsidP="00FE5235">
      <w:pPr>
        <w:pStyle w:val="FootnoteText"/>
        <w:rPr>
          <w:lang w:val="en-US"/>
        </w:rPr>
      </w:pPr>
    </w:p>
  </w:footnote>
  <w:footnote w:id="5">
    <w:p w:rsidR="007E0B90" w:rsidRPr="006424CF" w:rsidRDefault="007E0B90">
      <w:pPr>
        <w:pStyle w:val="FootnoteText"/>
        <w:rPr>
          <w:lang w:val="en-US"/>
        </w:rPr>
      </w:pPr>
      <w:r>
        <w:rPr>
          <w:rStyle w:val="FootnoteReference"/>
        </w:rPr>
        <w:footnoteRef/>
      </w:r>
      <w:r>
        <w:t xml:space="preserve"> </w:t>
      </w:r>
      <w:r>
        <w:rPr>
          <w:lang w:val="en-US"/>
        </w:rPr>
        <w:t xml:space="preserve">This should be changed to a specific value when used in a paper. </w:t>
      </w:r>
    </w:p>
  </w:footnote>
  <w:footnote w:id="6">
    <w:p w:rsidR="007E0B90" w:rsidRPr="006424CF" w:rsidRDefault="007E0B90">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02E"/>
    <w:multiLevelType w:val="hybridMultilevel"/>
    <w:tmpl w:val="EB280A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8B94A9D"/>
    <w:multiLevelType w:val="hybridMultilevel"/>
    <w:tmpl w:val="5756E8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05E7FE5"/>
    <w:multiLevelType w:val="hybridMultilevel"/>
    <w:tmpl w:val="B01CC4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CA0194E"/>
    <w:multiLevelType w:val="hybridMultilevel"/>
    <w:tmpl w:val="D09461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F2E1B16"/>
    <w:multiLevelType w:val="hybridMultilevel"/>
    <w:tmpl w:val="8A4AB6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36E0F59"/>
    <w:multiLevelType w:val="hybridMultilevel"/>
    <w:tmpl w:val="E7A416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B0A7E32"/>
    <w:multiLevelType w:val="hybridMultilevel"/>
    <w:tmpl w:val="4CA6EE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6704933"/>
    <w:multiLevelType w:val="hybridMultilevel"/>
    <w:tmpl w:val="C6181B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2"/>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4F1"/>
    <w:rsid w:val="000010F2"/>
    <w:rsid w:val="0000237E"/>
    <w:rsid w:val="00026933"/>
    <w:rsid w:val="00087B88"/>
    <w:rsid w:val="00101E33"/>
    <w:rsid w:val="001101DD"/>
    <w:rsid w:val="00136145"/>
    <w:rsid w:val="00164170"/>
    <w:rsid w:val="0019135B"/>
    <w:rsid w:val="00192F76"/>
    <w:rsid w:val="001E34DC"/>
    <w:rsid w:val="001E5AEA"/>
    <w:rsid w:val="00207652"/>
    <w:rsid w:val="00220EB1"/>
    <w:rsid w:val="00223517"/>
    <w:rsid w:val="002514F1"/>
    <w:rsid w:val="00260D44"/>
    <w:rsid w:val="0029065E"/>
    <w:rsid w:val="002B7071"/>
    <w:rsid w:val="002B7593"/>
    <w:rsid w:val="002C4D60"/>
    <w:rsid w:val="002F612B"/>
    <w:rsid w:val="002F6CC6"/>
    <w:rsid w:val="00351300"/>
    <w:rsid w:val="003A2494"/>
    <w:rsid w:val="003A71BC"/>
    <w:rsid w:val="003C40E4"/>
    <w:rsid w:val="003E757B"/>
    <w:rsid w:val="003F2FE7"/>
    <w:rsid w:val="004105E7"/>
    <w:rsid w:val="00470ADB"/>
    <w:rsid w:val="00492962"/>
    <w:rsid w:val="00503EC9"/>
    <w:rsid w:val="00513DC4"/>
    <w:rsid w:val="00564D86"/>
    <w:rsid w:val="005728D1"/>
    <w:rsid w:val="00591061"/>
    <w:rsid w:val="005E09F2"/>
    <w:rsid w:val="005E4A11"/>
    <w:rsid w:val="0062514A"/>
    <w:rsid w:val="006424CF"/>
    <w:rsid w:val="006B513C"/>
    <w:rsid w:val="00764ED8"/>
    <w:rsid w:val="007801E2"/>
    <w:rsid w:val="007A1067"/>
    <w:rsid w:val="007E0B90"/>
    <w:rsid w:val="007F05B5"/>
    <w:rsid w:val="008013E6"/>
    <w:rsid w:val="008119CE"/>
    <w:rsid w:val="00833EAC"/>
    <w:rsid w:val="008709D0"/>
    <w:rsid w:val="00886F8A"/>
    <w:rsid w:val="008C1E71"/>
    <w:rsid w:val="008D1E79"/>
    <w:rsid w:val="008E0C13"/>
    <w:rsid w:val="00915A4C"/>
    <w:rsid w:val="009175A2"/>
    <w:rsid w:val="00955B94"/>
    <w:rsid w:val="00990EAA"/>
    <w:rsid w:val="009A60FF"/>
    <w:rsid w:val="009D3466"/>
    <w:rsid w:val="009D44B7"/>
    <w:rsid w:val="00A03F2C"/>
    <w:rsid w:val="00A26251"/>
    <w:rsid w:val="00A61421"/>
    <w:rsid w:val="00A81941"/>
    <w:rsid w:val="00A86C40"/>
    <w:rsid w:val="00A91E84"/>
    <w:rsid w:val="00AA0E7D"/>
    <w:rsid w:val="00AA17D4"/>
    <w:rsid w:val="00AA26A7"/>
    <w:rsid w:val="00AD346C"/>
    <w:rsid w:val="00AE627A"/>
    <w:rsid w:val="00AF0381"/>
    <w:rsid w:val="00AF135B"/>
    <w:rsid w:val="00B1021C"/>
    <w:rsid w:val="00B431D8"/>
    <w:rsid w:val="00B45374"/>
    <w:rsid w:val="00B51FB7"/>
    <w:rsid w:val="00B56ACC"/>
    <w:rsid w:val="00B833E4"/>
    <w:rsid w:val="00B94A55"/>
    <w:rsid w:val="00BA1258"/>
    <w:rsid w:val="00BC7B6E"/>
    <w:rsid w:val="00BF6570"/>
    <w:rsid w:val="00C00E41"/>
    <w:rsid w:val="00C75DD5"/>
    <w:rsid w:val="00C766AB"/>
    <w:rsid w:val="00C856B1"/>
    <w:rsid w:val="00C96F79"/>
    <w:rsid w:val="00CA4E11"/>
    <w:rsid w:val="00D024B8"/>
    <w:rsid w:val="00D232B4"/>
    <w:rsid w:val="00D843C2"/>
    <w:rsid w:val="00DA378B"/>
    <w:rsid w:val="00E13470"/>
    <w:rsid w:val="00E74AD5"/>
    <w:rsid w:val="00E84DA7"/>
    <w:rsid w:val="00EC7B6B"/>
    <w:rsid w:val="00EE6AFD"/>
    <w:rsid w:val="00F135D6"/>
    <w:rsid w:val="00F5294A"/>
    <w:rsid w:val="00FA12CE"/>
    <w:rsid w:val="00FE52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E8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6B5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51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E84"/>
    <w:rPr>
      <w:rFonts w:ascii="Tahoma" w:hAnsi="Tahoma" w:cs="Tahoma"/>
      <w:sz w:val="16"/>
      <w:szCs w:val="16"/>
    </w:rPr>
  </w:style>
  <w:style w:type="paragraph" w:styleId="Caption">
    <w:name w:val="caption"/>
    <w:basedOn w:val="Normal"/>
    <w:next w:val="Normal"/>
    <w:uiPriority w:val="35"/>
    <w:unhideWhenUsed/>
    <w:qFormat/>
    <w:rsid w:val="00A91E84"/>
    <w:pPr>
      <w:spacing w:line="240" w:lineRule="auto"/>
    </w:pPr>
    <w:rPr>
      <w:rFonts w:ascii="Times New Roman" w:eastAsiaTheme="minorEastAsia" w:hAnsi="Times New Roman"/>
      <w:b/>
      <w:bCs/>
      <w:color w:val="4F81BD" w:themeColor="accent1"/>
      <w:sz w:val="18"/>
      <w:szCs w:val="18"/>
      <w:lang w:val="en-US" w:eastAsia="ja-JP"/>
    </w:rPr>
  </w:style>
  <w:style w:type="paragraph" w:styleId="FootnoteText">
    <w:name w:val="footnote text"/>
    <w:basedOn w:val="Normal"/>
    <w:link w:val="FootnoteTextChar"/>
    <w:uiPriority w:val="99"/>
    <w:semiHidden/>
    <w:unhideWhenUsed/>
    <w:rsid w:val="00A91E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1E84"/>
    <w:rPr>
      <w:sz w:val="20"/>
      <w:szCs w:val="20"/>
    </w:rPr>
  </w:style>
  <w:style w:type="character" w:styleId="FootnoteReference">
    <w:name w:val="footnote reference"/>
    <w:basedOn w:val="DefaultParagraphFont"/>
    <w:uiPriority w:val="99"/>
    <w:semiHidden/>
    <w:unhideWhenUsed/>
    <w:rsid w:val="00A91E84"/>
    <w:rPr>
      <w:vertAlign w:val="superscript"/>
    </w:rPr>
  </w:style>
  <w:style w:type="paragraph" w:styleId="Bibliography">
    <w:name w:val="Bibliography"/>
    <w:basedOn w:val="Normal"/>
    <w:next w:val="Normal"/>
    <w:uiPriority w:val="37"/>
    <w:unhideWhenUsed/>
    <w:rsid w:val="00A91E84"/>
  </w:style>
  <w:style w:type="character" w:customStyle="1" w:styleId="Heading1Char">
    <w:name w:val="Heading 1 Char"/>
    <w:basedOn w:val="DefaultParagraphFont"/>
    <w:link w:val="Heading1"/>
    <w:uiPriority w:val="9"/>
    <w:rsid w:val="00A91E84"/>
    <w:rPr>
      <w:rFonts w:asciiTheme="majorHAnsi" w:eastAsiaTheme="majorEastAsia" w:hAnsiTheme="majorHAnsi" w:cstheme="majorBidi"/>
      <w:b/>
      <w:bCs/>
      <w:color w:val="365F91" w:themeColor="accent1" w:themeShade="BF"/>
      <w:sz w:val="28"/>
      <w:szCs w:val="28"/>
      <w:lang w:val="en-US" w:eastAsia="ja-JP"/>
    </w:rPr>
  </w:style>
  <w:style w:type="table" w:styleId="LightShading">
    <w:name w:val="Light Shading"/>
    <w:basedOn w:val="TableNormal"/>
    <w:uiPriority w:val="60"/>
    <w:rsid w:val="00E84D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70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1">
    <w:name w:val="Medium Grid 2 Accent 1"/>
    <w:basedOn w:val="TableNormal"/>
    <w:uiPriority w:val="68"/>
    <w:rsid w:val="00470A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OCHeading">
    <w:name w:val="TOC Heading"/>
    <w:basedOn w:val="Heading1"/>
    <w:next w:val="Normal"/>
    <w:uiPriority w:val="39"/>
    <w:semiHidden/>
    <w:unhideWhenUsed/>
    <w:qFormat/>
    <w:rsid w:val="005728D1"/>
    <w:pPr>
      <w:outlineLvl w:val="9"/>
    </w:pPr>
  </w:style>
  <w:style w:type="paragraph" w:styleId="TOC2">
    <w:name w:val="toc 2"/>
    <w:basedOn w:val="Normal"/>
    <w:next w:val="Normal"/>
    <w:autoRedefine/>
    <w:uiPriority w:val="39"/>
    <w:unhideWhenUsed/>
    <w:qFormat/>
    <w:rsid w:val="005728D1"/>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5728D1"/>
    <w:pPr>
      <w:spacing w:after="100"/>
    </w:pPr>
    <w:rPr>
      <w:rFonts w:eastAsiaTheme="minorEastAsia"/>
      <w:lang w:val="en-US" w:eastAsia="ja-JP"/>
    </w:rPr>
  </w:style>
  <w:style w:type="paragraph" w:styleId="TOC3">
    <w:name w:val="toc 3"/>
    <w:basedOn w:val="Normal"/>
    <w:next w:val="Normal"/>
    <w:autoRedefine/>
    <w:uiPriority w:val="39"/>
    <w:unhideWhenUsed/>
    <w:qFormat/>
    <w:rsid w:val="005728D1"/>
    <w:pPr>
      <w:spacing w:after="100"/>
      <w:ind w:left="440"/>
    </w:pPr>
    <w:rPr>
      <w:rFonts w:eastAsiaTheme="minorEastAsia"/>
      <w:lang w:val="en-US" w:eastAsia="ja-JP"/>
    </w:rPr>
  </w:style>
  <w:style w:type="paragraph" w:styleId="Subtitle">
    <w:name w:val="Subtitle"/>
    <w:basedOn w:val="Normal"/>
    <w:next w:val="Normal"/>
    <w:link w:val="SubtitleChar"/>
    <w:uiPriority w:val="11"/>
    <w:qFormat/>
    <w:rsid w:val="005728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28D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5728D1"/>
    <w:rPr>
      <w:color w:val="0000FF" w:themeColor="hyperlink"/>
      <w:u w:val="single"/>
    </w:rPr>
  </w:style>
  <w:style w:type="paragraph" w:styleId="Title">
    <w:name w:val="Title"/>
    <w:basedOn w:val="Normal"/>
    <w:next w:val="Normal"/>
    <w:link w:val="TitleChar"/>
    <w:uiPriority w:val="10"/>
    <w:qFormat/>
    <w:rsid w:val="00572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28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B51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513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E523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FE5235"/>
  </w:style>
  <w:style w:type="character" w:styleId="Strong">
    <w:name w:val="Strong"/>
    <w:basedOn w:val="DefaultParagraphFont"/>
    <w:uiPriority w:val="22"/>
    <w:qFormat/>
    <w:rsid w:val="00FE5235"/>
    <w:rPr>
      <w:b/>
      <w:bCs/>
    </w:rPr>
  </w:style>
  <w:style w:type="character" w:styleId="Emphasis">
    <w:name w:val="Emphasis"/>
    <w:basedOn w:val="DefaultParagraphFont"/>
    <w:uiPriority w:val="20"/>
    <w:qFormat/>
    <w:rsid w:val="00FE5235"/>
    <w:rPr>
      <w:i/>
      <w:iCs/>
    </w:rPr>
  </w:style>
  <w:style w:type="paragraph" w:styleId="ListParagraph">
    <w:name w:val="List Paragraph"/>
    <w:basedOn w:val="Normal"/>
    <w:uiPriority w:val="34"/>
    <w:qFormat/>
    <w:rsid w:val="00207652"/>
    <w:pPr>
      <w:ind w:left="720"/>
      <w:contextualSpacing/>
    </w:pPr>
  </w:style>
  <w:style w:type="character" w:styleId="PlaceholderText">
    <w:name w:val="Placeholder Text"/>
    <w:basedOn w:val="DefaultParagraphFont"/>
    <w:uiPriority w:val="99"/>
    <w:semiHidden/>
    <w:rsid w:val="00C856B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E8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6B5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51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E84"/>
    <w:rPr>
      <w:rFonts w:ascii="Tahoma" w:hAnsi="Tahoma" w:cs="Tahoma"/>
      <w:sz w:val="16"/>
      <w:szCs w:val="16"/>
    </w:rPr>
  </w:style>
  <w:style w:type="paragraph" w:styleId="Caption">
    <w:name w:val="caption"/>
    <w:basedOn w:val="Normal"/>
    <w:next w:val="Normal"/>
    <w:uiPriority w:val="35"/>
    <w:unhideWhenUsed/>
    <w:qFormat/>
    <w:rsid w:val="00A91E84"/>
    <w:pPr>
      <w:spacing w:line="240" w:lineRule="auto"/>
    </w:pPr>
    <w:rPr>
      <w:rFonts w:ascii="Times New Roman" w:eastAsiaTheme="minorEastAsia" w:hAnsi="Times New Roman"/>
      <w:b/>
      <w:bCs/>
      <w:color w:val="4F81BD" w:themeColor="accent1"/>
      <w:sz w:val="18"/>
      <w:szCs w:val="18"/>
      <w:lang w:val="en-US" w:eastAsia="ja-JP"/>
    </w:rPr>
  </w:style>
  <w:style w:type="paragraph" w:styleId="FootnoteText">
    <w:name w:val="footnote text"/>
    <w:basedOn w:val="Normal"/>
    <w:link w:val="FootnoteTextChar"/>
    <w:uiPriority w:val="99"/>
    <w:semiHidden/>
    <w:unhideWhenUsed/>
    <w:rsid w:val="00A91E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1E84"/>
    <w:rPr>
      <w:sz w:val="20"/>
      <w:szCs w:val="20"/>
    </w:rPr>
  </w:style>
  <w:style w:type="character" w:styleId="FootnoteReference">
    <w:name w:val="footnote reference"/>
    <w:basedOn w:val="DefaultParagraphFont"/>
    <w:uiPriority w:val="99"/>
    <w:semiHidden/>
    <w:unhideWhenUsed/>
    <w:rsid w:val="00A91E84"/>
    <w:rPr>
      <w:vertAlign w:val="superscript"/>
    </w:rPr>
  </w:style>
  <w:style w:type="paragraph" w:styleId="Bibliography">
    <w:name w:val="Bibliography"/>
    <w:basedOn w:val="Normal"/>
    <w:next w:val="Normal"/>
    <w:uiPriority w:val="37"/>
    <w:unhideWhenUsed/>
    <w:rsid w:val="00A91E84"/>
  </w:style>
  <w:style w:type="character" w:customStyle="1" w:styleId="Heading1Char">
    <w:name w:val="Heading 1 Char"/>
    <w:basedOn w:val="DefaultParagraphFont"/>
    <w:link w:val="Heading1"/>
    <w:uiPriority w:val="9"/>
    <w:rsid w:val="00A91E84"/>
    <w:rPr>
      <w:rFonts w:asciiTheme="majorHAnsi" w:eastAsiaTheme="majorEastAsia" w:hAnsiTheme="majorHAnsi" w:cstheme="majorBidi"/>
      <w:b/>
      <w:bCs/>
      <w:color w:val="365F91" w:themeColor="accent1" w:themeShade="BF"/>
      <w:sz w:val="28"/>
      <w:szCs w:val="28"/>
      <w:lang w:val="en-US" w:eastAsia="ja-JP"/>
    </w:rPr>
  </w:style>
  <w:style w:type="table" w:styleId="LightShading">
    <w:name w:val="Light Shading"/>
    <w:basedOn w:val="TableNormal"/>
    <w:uiPriority w:val="60"/>
    <w:rsid w:val="00E84D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70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1">
    <w:name w:val="Medium Grid 2 Accent 1"/>
    <w:basedOn w:val="TableNormal"/>
    <w:uiPriority w:val="68"/>
    <w:rsid w:val="00470A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OCHeading">
    <w:name w:val="TOC Heading"/>
    <w:basedOn w:val="Heading1"/>
    <w:next w:val="Normal"/>
    <w:uiPriority w:val="39"/>
    <w:semiHidden/>
    <w:unhideWhenUsed/>
    <w:qFormat/>
    <w:rsid w:val="005728D1"/>
    <w:pPr>
      <w:outlineLvl w:val="9"/>
    </w:pPr>
  </w:style>
  <w:style w:type="paragraph" w:styleId="TOC2">
    <w:name w:val="toc 2"/>
    <w:basedOn w:val="Normal"/>
    <w:next w:val="Normal"/>
    <w:autoRedefine/>
    <w:uiPriority w:val="39"/>
    <w:unhideWhenUsed/>
    <w:qFormat/>
    <w:rsid w:val="005728D1"/>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5728D1"/>
    <w:pPr>
      <w:spacing w:after="100"/>
    </w:pPr>
    <w:rPr>
      <w:rFonts w:eastAsiaTheme="minorEastAsia"/>
      <w:lang w:val="en-US" w:eastAsia="ja-JP"/>
    </w:rPr>
  </w:style>
  <w:style w:type="paragraph" w:styleId="TOC3">
    <w:name w:val="toc 3"/>
    <w:basedOn w:val="Normal"/>
    <w:next w:val="Normal"/>
    <w:autoRedefine/>
    <w:uiPriority w:val="39"/>
    <w:unhideWhenUsed/>
    <w:qFormat/>
    <w:rsid w:val="005728D1"/>
    <w:pPr>
      <w:spacing w:after="100"/>
      <w:ind w:left="440"/>
    </w:pPr>
    <w:rPr>
      <w:rFonts w:eastAsiaTheme="minorEastAsia"/>
      <w:lang w:val="en-US" w:eastAsia="ja-JP"/>
    </w:rPr>
  </w:style>
  <w:style w:type="paragraph" w:styleId="Subtitle">
    <w:name w:val="Subtitle"/>
    <w:basedOn w:val="Normal"/>
    <w:next w:val="Normal"/>
    <w:link w:val="SubtitleChar"/>
    <w:uiPriority w:val="11"/>
    <w:qFormat/>
    <w:rsid w:val="005728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28D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5728D1"/>
    <w:rPr>
      <w:color w:val="0000FF" w:themeColor="hyperlink"/>
      <w:u w:val="single"/>
    </w:rPr>
  </w:style>
  <w:style w:type="paragraph" w:styleId="Title">
    <w:name w:val="Title"/>
    <w:basedOn w:val="Normal"/>
    <w:next w:val="Normal"/>
    <w:link w:val="TitleChar"/>
    <w:uiPriority w:val="10"/>
    <w:qFormat/>
    <w:rsid w:val="00572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28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B51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513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E523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FE5235"/>
  </w:style>
  <w:style w:type="character" w:styleId="Strong">
    <w:name w:val="Strong"/>
    <w:basedOn w:val="DefaultParagraphFont"/>
    <w:uiPriority w:val="22"/>
    <w:qFormat/>
    <w:rsid w:val="00FE5235"/>
    <w:rPr>
      <w:b/>
      <w:bCs/>
    </w:rPr>
  </w:style>
  <w:style w:type="character" w:styleId="Emphasis">
    <w:name w:val="Emphasis"/>
    <w:basedOn w:val="DefaultParagraphFont"/>
    <w:uiPriority w:val="20"/>
    <w:qFormat/>
    <w:rsid w:val="00FE5235"/>
    <w:rPr>
      <w:i/>
      <w:iCs/>
    </w:rPr>
  </w:style>
  <w:style w:type="paragraph" w:styleId="ListParagraph">
    <w:name w:val="List Paragraph"/>
    <w:basedOn w:val="Normal"/>
    <w:uiPriority w:val="34"/>
    <w:qFormat/>
    <w:rsid w:val="00207652"/>
    <w:pPr>
      <w:ind w:left="720"/>
      <w:contextualSpacing/>
    </w:pPr>
  </w:style>
  <w:style w:type="character" w:styleId="PlaceholderText">
    <w:name w:val="Placeholder Text"/>
    <w:basedOn w:val="DefaultParagraphFont"/>
    <w:uiPriority w:val="99"/>
    <w:semiHidden/>
    <w:rsid w:val="00C856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11541">
      <w:bodyDiv w:val="1"/>
      <w:marLeft w:val="0"/>
      <w:marRight w:val="0"/>
      <w:marTop w:val="0"/>
      <w:marBottom w:val="0"/>
      <w:divBdr>
        <w:top w:val="none" w:sz="0" w:space="0" w:color="auto"/>
        <w:left w:val="none" w:sz="0" w:space="0" w:color="auto"/>
        <w:bottom w:val="none" w:sz="0" w:space="0" w:color="auto"/>
        <w:right w:val="none" w:sz="0" w:space="0" w:color="auto"/>
      </w:divBdr>
    </w:div>
    <w:div w:id="293219754">
      <w:bodyDiv w:val="1"/>
      <w:marLeft w:val="0"/>
      <w:marRight w:val="0"/>
      <w:marTop w:val="0"/>
      <w:marBottom w:val="0"/>
      <w:divBdr>
        <w:top w:val="none" w:sz="0" w:space="0" w:color="auto"/>
        <w:left w:val="none" w:sz="0" w:space="0" w:color="auto"/>
        <w:bottom w:val="none" w:sz="0" w:space="0" w:color="auto"/>
        <w:right w:val="none" w:sz="0" w:space="0" w:color="auto"/>
      </w:divBdr>
    </w:div>
    <w:div w:id="369184179">
      <w:bodyDiv w:val="1"/>
      <w:marLeft w:val="0"/>
      <w:marRight w:val="0"/>
      <w:marTop w:val="0"/>
      <w:marBottom w:val="0"/>
      <w:divBdr>
        <w:top w:val="none" w:sz="0" w:space="0" w:color="auto"/>
        <w:left w:val="none" w:sz="0" w:space="0" w:color="auto"/>
        <w:bottom w:val="none" w:sz="0" w:space="0" w:color="auto"/>
        <w:right w:val="none" w:sz="0" w:space="0" w:color="auto"/>
      </w:divBdr>
    </w:div>
    <w:div w:id="369914186">
      <w:bodyDiv w:val="1"/>
      <w:marLeft w:val="0"/>
      <w:marRight w:val="0"/>
      <w:marTop w:val="0"/>
      <w:marBottom w:val="0"/>
      <w:divBdr>
        <w:top w:val="none" w:sz="0" w:space="0" w:color="auto"/>
        <w:left w:val="none" w:sz="0" w:space="0" w:color="auto"/>
        <w:bottom w:val="none" w:sz="0" w:space="0" w:color="auto"/>
        <w:right w:val="none" w:sz="0" w:space="0" w:color="auto"/>
      </w:divBdr>
    </w:div>
    <w:div w:id="623272199">
      <w:bodyDiv w:val="1"/>
      <w:marLeft w:val="0"/>
      <w:marRight w:val="0"/>
      <w:marTop w:val="0"/>
      <w:marBottom w:val="0"/>
      <w:divBdr>
        <w:top w:val="none" w:sz="0" w:space="0" w:color="auto"/>
        <w:left w:val="none" w:sz="0" w:space="0" w:color="auto"/>
        <w:bottom w:val="none" w:sz="0" w:space="0" w:color="auto"/>
        <w:right w:val="none" w:sz="0" w:space="0" w:color="auto"/>
      </w:divBdr>
    </w:div>
    <w:div w:id="672731120">
      <w:bodyDiv w:val="1"/>
      <w:marLeft w:val="0"/>
      <w:marRight w:val="0"/>
      <w:marTop w:val="0"/>
      <w:marBottom w:val="0"/>
      <w:divBdr>
        <w:top w:val="none" w:sz="0" w:space="0" w:color="auto"/>
        <w:left w:val="none" w:sz="0" w:space="0" w:color="auto"/>
        <w:bottom w:val="none" w:sz="0" w:space="0" w:color="auto"/>
        <w:right w:val="none" w:sz="0" w:space="0" w:color="auto"/>
      </w:divBdr>
    </w:div>
    <w:div w:id="771752040">
      <w:bodyDiv w:val="1"/>
      <w:marLeft w:val="0"/>
      <w:marRight w:val="0"/>
      <w:marTop w:val="0"/>
      <w:marBottom w:val="0"/>
      <w:divBdr>
        <w:top w:val="none" w:sz="0" w:space="0" w:color="auto"/>
        <w:left w:val="none" w:sz="0" w:space="0" w:color="auto"/>
        <w:bottom w:val="none" w:sz="0" w:space="0" w:color="auto"/>
        <w:right w:val="none" w:sz="0" w:space="0" w:color="auto"/>
      </w:divBdr>
    </w:div>
    <w:div w:id="793249804">
      <w:bodyDiv w:val="1"/>
      <w:marLeft w:val="0"/>
      <w:marRight w:val="0"/>
      <w:marTop w:val="0"/>
      <w:marBottom w:val="0"/>
      <w:divBdr>
        <w:top w:val="none" w:sz="0" w:space="0" w:color="auto"/>
        <w:left w:val="none" w:sz="0" w:space="0" w:color="auto"/>
        <w:bottom w:val="none" w:sz="0" w:space="0" w:color="auto"/>
        <w:right w:val="none" w:sz="0" w:space="0" w:color="auto"/>
      </w:divBdr>
    </w:div>
    <w:div w:id="860166025">
      <w:bodyDiv w:val="1"/>
      <w:marLeft w:val="0"/>
      <w:marRight w:val="0"/>
      <w:marTop w:val="0"/>
      <w:marBottom w:val="0"/>
      <w:divBdr>
        <w:top w:val="none" w:sz="0" w:space="0" w:color="auto"/>
        <w:left w:val="none" w:sz="0" w:space="0" w:color="auto"/>
        <w:bottom w:val="none" w:sz="0" w:space="0" w:color="auto"/>
        <w:right w:val="none" w:sz="0" w:space="0" w:color="auto"/>
      </w:divBdr>
    </w:div>
    <w:div w:id="912472040">
      <w:bodyDiv w:val="1"/>
      <w:marLeft w:val="0"/>
      <w:marRight w:val="0"/>
      <w:marTop w:val="0"/>
      <w:marBottom w:val="0"/>
      <w:divBdr>
        <w:top w:val="none" w:sz="0" w:space="0" w:color="auto"/>
        <w:left w:val="none" w:sz="0" w:space="0" w:color="auto"/>
        <w:bottom w:val="none" w:sz="0" w:space="0" w:color="auto"/>
        <w:right w:val="none" w:sz="0" w:space="0" w:color="auto"/>
      </w:divBdr>
    </w:div>
    <w:div w:id="936904970">
      <w:bodyDiv w:val="1"/>
      <w:marLeft w:val="0"/>
      <w:marRight w:val="0"/>
      <w:marTop w:val="0"/>
      <w:marBottom w:val="0"/>
      <w:divBdr>
        <w:top w:val="none" w:sz="0" w:space="0" w:color="auto"/>
        <w:left w:val="none" w:sz="0" w:space="0" w:color="auto"/>
        <w:bottom w:val="none" w:sz="0" w:space="0" w:color="auto"/>
        <w:right w:val="none" w:sz="0" w:space="0" w:color="auto"/>
      </w:divBdr>
    </w:div>
    <w:div w:id="971322058">
      <w:bodyDiv w:val="1"/>
      <w:marLeft w:val="0"/>
      <w:marRight w:val="0"/>
      <w:marTop w:val="0"/>
      <w:marBottom w:val="0"/>
      <w:divBdr>
        <w:top w:val="none" w:sz="0" w:space="0" w:color="auto"/>
        <w:left w:val="none" w:sz="0" w:space="0" w:color="auto"/>
        <w:bottom w:val="none" w:sz="0" w:space="0" w:color="auto"/>
        <w:right w:val="none" w:sz="0" w:space="0" w:color="auto"/>
      </w:divBdr>
    </w:div>
    <w:div w:id="1130172983">
      <w:bodyDiv w:val="1"/>
      <w:marLeft w:val="0"/>
      <w:marRight w:val="0"/>
      <w:marTop w:val="0"/>
      <w:marBottom w:val="0"/>
      <w:divBdr>
        <w:top w:val="none" w:sz="0" w:space="0" w:color="auto"/>
        <w:left w:val="none" w:sz="0" w:space="0" w:color="auto"/>
        <w:bottom w:val="none" w:sz="0" w:space="0" w:color="auto"/>
        <w:right w:val="none" w:sz="0" w:space="0" w:color="auto"/>
      </w:divBdr>
    </w:div>
    <w:div w:id="1137603233">
      <w:bodyDiv w:val="1"/>
      <w:marLeft w:val="0"/>
      <w:marRight w:val="0"/>
      <w:marTop w:val="0"/>
      <w:marBottom w:val="0"/>
      <w:divBdr>
        <w:top w:val="none" w:sz="0" w:space="0" w:color="auto"/>
        <w:left w:val="none" w:sz="0" w:space="0" w:color="auto"/>
        <w:bottom w:val="none" w:sz="0" w:space="0" w:color="auto"/>
        <w:right w:val="none" w:sz="0" w:space="0" w:color="auto"/>
      </w:divBdr>
    </w:div>
    <w:div w:id="1215702752">
      <w:bodyDiv w:val="1"/>
      <w:marLeft w:val="0"/>
      <w:marRight w:val="0"/>
      <w:marTop w:val="0"/>
      <w:marBottom w:val="0"/>
      <w:divBdr>
        <w:top w:val="none" w:sz="0" w:space="0" w:color="auto"/>
        <w:left w:val="none" w:sz="0" w:space="0" w:color="auto"/>
        <w:bottom w:val="none" w:sz="0" w:space="0" w:color="auto"/>
        <w:right w:val="none" w:sz="0" w:space="0" w:color="auto"/>
      </w:divBdr>
    </w:div>
    <w:div w:id="1602108736">
      <w:bodyDiv w:val="1"/>
      <w:marLeft w:val="0"/>
      <w:marRight w:val="0"/>
      <w:marTop w:val="0"/>
      <w:marBottom w:val="0"/>
      <w:divBdr>
        <w:top w:val="none" w:sz="0" w:space="0" w:color="auto"/>
        <w:left w:val="none" w:sz="0" w:space="0" w:color="auto"/>
        <w:bottom w:val="none" w:sz="0" w:space="0" w:color="auto"/>
        <w:right w:val="none" w:sz="0" w:space="0" w:color="auto"/>
      </w:divBdr>
    </w:div>
    <w:div w:id="1880582538">
      <w:bodyDiv w:val="1"/>
      <w:marLeft w:val="0"/>
      <w:marRight w:val="0"/>
      <w:marTop w:val="0"/>
      <w:marBottom w:val="0"/>
      <w:divBdr>
        <w:top w:val="none" w:sz="0" w:space="0" w:color="auto"/>
        <w:left w:val="none" w:sz="0" w:space="0" w:color="auto"/>
        <w:bottom w:val="none" w:sz="0" w:space="0" w:color="auto"/>
        <w:right w:val="none" w:sz="0" w:space="0" w:color="auto"/>
      </w:divBdr>
    </w:div>
    <w:div w:id="1999994096">
      <w:bodyDiv w:val="1"/>
      <w:marLeft w:val="0"/>
      <w:marRight w:val="0"/>
      <w:marTop w:val="0"/>
      <w:marBottom w:val="0"/>
      <w:divBdr>
        <w:top w:val="none" w:sz="0" w:space="0" w:color="auto"/>
        <w:left w:val="none" w:sz="0" w:space="0" w:color="auto"/>
        <w:bottom w:val="none" w:sz="0" w:space="0" w:color="auto"/>
        <w:right w:val="none" w:sz="0" w:space="0" w:color="auto"/>
      </w:divBdr>
    </w:div>
    <w:div w:id="205404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Gil77</b:Tag>
    <b:SourceType>JournalArticle</b:SourceType>
    <b:Guid>{22BC66BF-07EA-4980-A794-3688EBFA9BBF}</b:Guid>
    <b:Title>Exact Stochastic Simulation of Coupled Chemical Reactions</b:Title>
    <b:Year>1977</b:Year>
    <b:ConferenceName>Thour</b:ConferenceName>
    <b:Author>
      <b:Author>
        <b:NameList>
          <b:Person>
            <b:Last>Gillespie</b:Last>
            <b:First>Daniel</b:First>
          </b:Person>
        </b:NameList>
      </b:Author>
    </b:Author>
    <b:JournalName>The Journal of Physical Chemistry</b:JournalName>
    <b:Pages>2340-61</b:Pages>
    <b:Volume>81</b:Volume>
    <b:Issue>25</b:Issue>
    <b:RefOrder>2</b:RefOrder>
  </b:Source>
  <b:Source>
    <b:Tag>And07</b:Tag>
    <b:SourceType>JournalArticle</b:SourceType>
    <b:Guid>{1314B7A0-7C97-4199-BD0D-AA355FB5BBB7}</b:Guid>
    <b:Title>A modified next reaction method for simulating chemical systems with time dependent propensities and delays</b:Title>
    <b:JournalName>The Journal of Chemical Physics</b:JournalName>
    <b:Year>2007</b:Year>
    <b:Volume>127</b:Volume>
    <b:Author>
      <b:Author>
        <b:NameList>
          <b:Person>
            <b:Last>Anderson</b:Last>
            <b:First>David</b:First>
          </b:Person>
        </b:NameList>
      </b:Author>
    </b:Author>
    <b:RefOrder>3</b:RefOrder>
  </b:Source>
  <b:Source>
    <b:Tag>Cen08</b:Tag>
    <b:SourceType>Report</b:SourceType>
    <b:Guid>{50F5116A-EEAC-404E-BFBA-15C75A57201B}</b:Guid>
    <b:Author>
      <b:Author>
        <b:Corporate>Centers for Disease Control and Prevention</b:Corporate>
      </b:Author>
    </b:Author>
    <b:Title>Condoms and STDs: Fact Sheet for Public Health Personnel</b:Title>
    <b:Year>2008</b:Year>
    <b:Publisher>CDC</b:Publisher>
    <b:City>Atlanta</b:City>
    <b:RefOrder>4</b:RefOrder>
  </b:Source>
  <b:Source>
    <b:Tag>Wel07</b:Tag>
    <b:SourceType>JournalArticle</b:SourceType>
    <b:Guid>{04F9D0BD-5467-4ADF-81A6-EF251725B922}</b:Guid>
    <b:Title>Condom eddectiveness in reducing heterosexual HIV transmission</b:Title>
    <b:Year>2007</b:Year>
    <b:Author>
      <b:Author>
        <b:NameList>
          <b:Person>
            <b:Last>Weller</b:Last>
            <b:First>SC</b:First>
          </b:Person>
          <b:Person>
            <b:Last>Davis-Beaty</b:Last>
            <b:First>K</b:First>
          </b:Person>
        </b:NameList>
      </b:Author>
    </b:Author>
    <b:JournalName>Cochrane Database of Systematic Reviews</b:JournalName>
    <b:Issue>4</b:Issue>
    <b:RefOrder>5</b:RefOrder>
  </b:Source>
  <b:Source>
    <b:Tag>Bed02</b:Tag>
    <b:SourceType>JournalArticle</b:SourceType>
    <b:Guid>{A5104C23-A0E5-4ED0-9F2E-5245EE0E5D21}</b:Guid>
    <b:Title>Condom distribution: a cost-utility analysis</b:Title>
    <b:Year>2002</b:Year>
    <b:Author>
      <b:Author>
        <b:NameList>
          <b:Person>
            <b:Last>Bedimo</b:Last>
            <b:First>AL</b:First>
          </b:Person>
          <b:Person>
            <b:Last>Pinkerton</b:Last>
            <b:First>SD</b:First>
          </b:Person>
          <b:Person>
            <b:Last>Cohen</b:Last>
            <b:First>DA</b:First>
          </b:Person>
          <b:Person>
            <b:Last>Gray</b:Last>
            <b:First>B</b:First>
          </b:Person>
          <b:Person>
            <b:Last>Farley</b:Last>
            <b:First>TA</b:First>
          </b:Person>
        </b:NameList>
      </b:Author>
    </b:Author>
    <b:JournalName>International Journal of STD AIDS</b:JournalName>
    <b:Pages>384-92</b:Pages>
    <b:Volume>13</b:Volume>
    <b:Issue>6</b:Issue>
    <b:RefOrder>6</b:RefOrder>
  </b:Source>
  <b:Source>
    <b:Tag>Mye01</b:Tag>
    <b:SourceType>JournalArticle</b:SourceType>
    <b:Guid>{6FC79FCD-537F-42FE-AAD8-522F48DE6065}</b:Guid>
    <b:Author>
      <b:Author>
        <b:NameList>
          <b:Person>
            <b:Last>Myer</b:Last>
            <b:First>Landon</b:First>
          </b:Person>
          <b:Person>
            <b:Last>Mathews</b:Last>
            <b:First>Catherine</b:First>
          </b:Person>
          <b:Person>
            <b:Last>Little</b:Last>
            <b:First>Francesca</b:First>
          </b:Person>
          <b:Person>
            <b:Last>Abdool Karim</b:Last>
            <b:First>Salim</b:First>
          </b:Person>
        </b:NameList>
      </b:Author>
    </b:Author>
    <b:Title>The fate of free male condoms distributed to the public in South Africa</b:Title>
    <b:JournalName>AIDS</b:JournalName>
    <b:Year>2001</b:Year>
    <b:Pages>789-93</b:Pages>
    <b:Issue>15</b:Issue>
    <b:RefOrder>7</b:RefOrder>
  </b:Source>
  <b:Source>
    <b:Tag>Wei00</b:Tag>
    <b:SourceType>JournalArticle</b:SourceType>
    <b:Guid>{D20BF9F9-820E-472F-8DC3-340D8DF24BC9}</b:Guid>
    <b:Title>Male circumcision and risk of HIV infection in sub-Saharan Africa: a systematic review and meta-analysis</b:Title>
    <b:Year>2000</b:Year>
    <b:Author>
      <b:Author>
        <b:NameList>
          <b:Person>
            <b:Last>Weiss</b:Last>
            <b:First>Helen</b:First>
          </b:Person>
          <b:Person>
            <b:Last>Quigley</b:Last>
            <b:First>Maria</b:First>
          </b:Person>
          <b:Person>
            <b:Last>Hayes</b:Last>
            <b:First>Richard</b:First>
          </b:Person>
        </b:NameList>
      </b:Author>
    </b:Author>
    <b:JournalName>AIDS</b:JournalName>
    <b:Pages>2361-70</b:Pages>
    <b:Volume>14</b:Volume>
    <b:RefOrder>8</b:RefOrder>
  </b:Source>
  <b:Source>
    <b:Tag>Gra00</b:Tag>
    <b:SourceType>JournalArticle</b:SourceType>
    <b:Guid>{7B04FEBF-57D8-415A-91A4-D20D2621C40C}</b:Guid>
    <b:Title>Male circumcision and HIV acquisition and transmission: cohort sutdies in Rakai, Uganda</b:Title>
    <b:JournalName>AIDS</b:JournalName>
    <b:Year>2000</b:Year>
    <b:Pages>2371-81</b:Pages>
    <b:Volume>14</b:Volume>
    <b:Issue>15</b:Issue>
    <b:Author>
      <b:Author>
        <b:NameList>
          <b:Person>
            <b:Last>Gray</b:Last>
            <b:First>Ronald</b:First>
          </b:Person>
          <b:Person>
            <b:Last>Kiwanuka</b:Last>
            <b:First>Noah</b:First>
          </b:Person>
          <b:Person>
            <b:Last>Quinn</b:Last>
            <b:First>Thomas</b:First>
          </b:Person>
          <b:Person>
            <b:Last>Sewankambo</b:Last>
            <b:First>Nelson</b:First>
          </b:Person>
          <b:Person>
            <b:Last>Serwadda</b:Last>
            <b:First>David</b:First>
          </b:Person>
          <b:Person>
            <b:Last>Wabwire Mangen</b:Last>
            <b:First>Fred</b:First>
          </b:Person>
          <b:Person>
            <b:Last>Lutalo</b:Last>
            <b:First>Tom</b:First>
          </b:Person>
          <b:Person>
            <b:Last>Nalugoda</b:Last>
            <b:First>Fred</b:First>
          </b:Person>
          <b:Person>
            <b:Last>Kelly</b:Last>
            <b:First>Robert</b:First>
          </b:Person>
          <b:Person>
            <b:Last>Meehan</b:Last>
            <b:First>Mary</b:First>
          </b:Person>
          <b:Person>
            <b:Last>Chen</b:Last>
            <b:Middle>Chen</b:Middle>
            <b:First>Michael</b:First>
          </b:Person>
          <b:Person>
            <b:Last>Li</b:Last>
            <b:First>Chuanjun</b:First>
          </b:Person>
          <b:Person>
            <b:Last>Wawer</b:Last>
            <b:First>Maria</b:First>
          </b:Person>
        </b:NameList>
      </b:Author>
    </b:Author>
    <b:RefOrder>9</b:RefOrder>
  </b:Source>
  <b:Source>
    <b:Tag>Waw09</b:Tag>
    <b:SourceType>JournalArticle</b:SourceType>
    <b:Guid>{B9184569-030C-4A07-8D4D-C02DC864DFE9}</b:Guid>
    <b:Title>Circumcision in HIV-infected men and its effect on HIV transmission to female partners in Rakai, Uganda: a randomised controlled trial</b:Title>
    <b:JournalName>The Lancet</b:JournalName>
    <b:Year>2009</b:Year>
    <b:Pages>229-37</b:Pages>
    <b:Volume>374</b:Volume>
    <b:Author>
      <b:Author>
        <b:NameList>
          <b:Person>
            <b:Last>Wawer</b:Last>
            <b:First>Maria</b:First>
          </b:Person>
          <b:Person>
            <b:Last>Makumbi</b:Last>
            <b:First>Frederick</b:First>
          </b:Person>
          <b:Person>
            <b:Last>Kigozi</b:Last>
            <b:First>Godfrey</b:First>
          </b:Person>
          <b:Person>
            <b:Last>Serwadda</b:Last>
            <b:First>David</b:First>
          </b:Person>
          <b:Person>
            <b:Last>Watya</b:Last>
            <b:First>Stephen</b:First>
          </b:Person>
          <b:Person>
            <b:Last>Nalugoda</b:Last>
            <b:First>Fred</b:First>
          </b:Person>
          <b:Person>
            <b:Last>Buwembo</b:Last>
            <b:First>Dennis</b:First>
          </b:Person>
          <b:Person>
            <b:Last>Ssempijja</b:Last>
            <b:First>Victor</b:First>
          </b:Person>
          <b:Person>
            <b:Last>Kiwanuka</b:Last>
            <b:First>Noah</b:First>
          </b:Person>
          <b:Person>
            <b:Last>Moulton</b:Last>
            <b:First>Lawrence</b:First>
          </b:Person>
          <b:Person>
            <b:Last>Sewankambo</b:Last>
            <b:First>Nelson</b:First>
          </b:Person>
          <b:Person>
            <b:Last>Reynolds</b:Last>
            <b:First>Steven</b:First>
          </b:Person>
          <b:Person>
            <b:Last>Quinn</b:Last>
            <b:First>Thomas</b:First>
          </b:Person>
          <b:Person>
            <b:Last>Opendi</b:Last>
            <b:First>Pius</b:First>
          </b:Person>
          <b:Person>
            <b:Last>Iga</b:Last>
            <b:First>Boaz</b:First>
          </b:Person>
          <b:Person>
            <b:Last>Ridson </b:Last>
            <b:First>Renee</b:First>
          </b:Person>
          <b:Person>
            <b:Last>Laeyendecker</b:Last>
            <b:First>Oliver</b:First>
          </b:Person>
          <b:Person>
            <b:Last>Gray</b:Last>
            <b:First>Ronald</b:First>
          </b:Person>
        </b:NameList>
      </b:Author>
    </b:Author>
    <b:RefOrder>10</b:RefOrder>
  </b:Source>
  <b:Source>
    <b:Tag>Kah06</b:Tag>
    <b:SourceType>JournalArticle</b:SourceType>
    <b:Guid>{B86D8314-1137-43B8-B9A1-ED84444B4102}</b:Guid>
    <b:Author>
      <b:Author>
        <b:NameList>
          <b:Person>
            <b:Last>Kahn</b:Last>
            <b:First>James</b:First>
          </b:Person>
          <b:Person>
            <b:Last>Marseille</b:Last>
            <b:First>Elliot</b:First>
          </b:Person>
          <b:Person>
            <b:Last>Auvert</b:Last>
            <b:First>Bertran</b:First>
          </b:Person>
        </b:NameList>
      </b:Author>
    </b:Author>
    <b:Title>Cost-Effectiveness of Male Circumcision for HIV Prevention in a South African Setting</b:Title>
    <b:JournalName>PLoS Med</b:JournalName>
    <b:Year>2006</b:Year>
    <b:Pages>2349-58</b:Pages>
    <b:Month>December</b:Month>
    <b:Volume>3</b:Volume>
    <b:Issue>12</b:Issue>
    <b:RefOrder>11</b:RefOrder>
  </b:Source>
  <b:Source>
    <b:Tag>Del</b:Tag>
    <b:SourceType>Misc</b:SourceType>
    <b:Guid>{2DB12E2B-48A6-42A8-8B98-EFFE3EB4D112}</b:Guid>
    <b:Author>
      <b:Author>
        <b:NameList>
          <b:Person>
            <b:Last>Delva</b:Last>
            <b:First>Wim</b:First>
          </b:Person>
        </b:NameList>
      </b:Author>
    </b:Author>
    <b:Year>2011</b:Year>
    <b:Month>July</b:Month>
    <b:Day>4</b:Day>
    <b:Publisher>Personal Communication</b:Publisher>
    <b:RefOrder>12</b:RefOrder>
  </b:Source>
  <b:Source>
    <b:Tag>Sie09</b:Tag>
    <b:SourceType>JournalArticle</b:SourceType>
    <b:Guid>{90C22053-E465-4882-96BD-1033F2078944}</b:Guid>
    <b:Title>Male circumcision for prevention of heterosexual acquisition of HIV in men</b:Title>
    <b:JournalName>The Cochrane Library</b:JournalName>
    <b:Year>2009</b:Year>
    <b:Pages>1-46</b:Pages>
    <b:Issue>1</b:Issue>
    <b:Author>
      <b:Author>
        <b:NameList>
          <b:Person>
            <b:Last>Siegrfried</b:Last>
            <b:First>Nandi</b:First>
          </b:Person>
          <b:Person>
            <b:Last>Muller</b:Last>
            <b:First>Martie</b:First>
          </b:Person>
          <b:Person>
            <b:Last>Volmink</b:Last>
            <b:First>Jimmy</b:First>
          </b:Person>
          <b:Person>
            <b:Last>Deeks</b:Last>
            <b:First>Jonathan</b:First>
          </b:Person>
          <b:Person>
            <b:Last>Egger</b:Last>
            <b:First>Matthias</b:First>
          </b:Person>
          <b:Person>
            <b:Last>Low</b:Last>
            <b:First>Nicola</b:First>
          </b:Person>
          <b:Person>
            <b:Last>Weiss</b:Last>
            <b:First>Helen</b:First>
          </b:Person>
          <b:Person>
            <b:Last>Walker</b:Last>
            <b:First>Sarah</b:First>
          </b:Person>
          <b:Person>
            <b:Last>Williamson</b:Last>
            <b:First>Paula</b:First>
          </b:Person>
        </b:NameList>
      </b:Author>
    </b:Author>
    <b:RefOrder>13</b:RefOrder>
  </b:Source>
  <b:Source>
    <b:Tag>Ver09</b:Tag>
    <b:SourceType>JournalArticle</b:SourceType>
    <b:Guid>{261BC661-0B40-41C8-935E-748528AA3E0C}</b:Guid>
    <b:Title>Meta-analyses on Behavioral Interventions to Reduce the Risk of Transmission of HIV</b:Title>
    <b:JournalName>Infectious Disease Clinics of North America </b:JournalName>
    <b:Year>2009</b:Year>
    <b:Pages>309-14</b:Pages>
    <b:Volume>23</b:Volume>
    <b:Issue>2</b:Issue>
    <b:Author>
      <b:Author>
        <b:NameList>
          <b:Person>
            <b:Last>Vergidis</b:Last>
            <b:First>Paschalis</b:First>
          </b:Person>
          <b:Person>
            <b:Last>Falagas</b:Last>
            <b:First>Matthew</b:First>
          </b:Person>
        </b:NameList>
      </b:Author>
    </b:Author>
    <b:RefOrder>14</b:RefOrder>
  </b:Source>
  <b:Source>
    <b:Tag>Joh08</b:Tag>
    <b:SourceType>JournalArticle</b:SourceType>
    <b:Guid>{03401756-9008-4E8F-AC2B-CB237C7B03AB}</b:Guid>
    <b:Title>Behavioral interventions to reduce risk for sexual transmission of HIV among men who have sex with men.</b:Title>
    <b:JournalName>The Cochrane Collaboration</b:JournalName>
    <b:Year>2008</b:Year>
    <b:Pages>1-55</b:Pages>
    <b:Issue>3</b:Issue>
    <b:Author>
      <b:Author>
        <b:NameList>
          <b:Person>
            <b:Last>Johnson</b:Last>
            <b:First>Wayne</b:First>
          </b:Person>
          <b:Person>
            <b:Last>Diaz</b:Last>
            <b:First>Rafael</b:First>
          </b:Person>
          <b:Person>
            <b:Last>Flanders</b:Last>
            <b:First>William</b:First>
          </b:Person>
          <b:Person>
            <b:Last>Goodman</b:Last>
            <b:First>Michael</b:First>
          </b:Person>
          <b:Person>
            <b:Last>Hill</b:Last>
            <b:First>Andrew</b:First>
          </b:Person>
          <b:Person>
            <b:Last>Holtgrave</b:Last>
            <b:First>David</b:First>
          </b:Person>
          <b:Person>
            <b:Last>Malow</b:Last>
            <b:First>Robert</b:First>
          </b:Person>
          <b:Person>
            <b:Last>McClellan</b:Last>
            <b:First>William</b:First>
          </b:Person>
        </b:NameList>
      </b:Author>
    </b:Author>
    <b:RefOrder>15</b:RefOrder>
  </b:Source>
  <b:Source>
    <b:Tag>Hol04</b:Tag>
    <b:SourceType>JournalArticle</b:SourceType>
    <b:Guid>{FF5D72E9-B7BF-456C-9F6B-D9CBE9E5A11E}</b:Guid>
    <b:Title>Effectiveness of Condoms in Preventing Sexually Transmitted Infections</b:Title>
    <b:Year>2004</b:Year>
    <b:JournalName>Bulletin World Health Organization</b:JournalName>
    <b:Pages>454-61</b:Pages>
    <b:Volume>82</b:Volume>
    <b:Issue>6</b:Issue>
    <b:Author>
      <b:Author>
        <b:NameList>
          <b:Person>
            <b:Last>Holmes</b:Last>
            <b:First>King</b:First>
          </b:Person>
          <b:Person>
            <b:Last>Levine</b:Last>
            <b:First>Ruth</b:First>
          </b:Person>
          <b:Person>
            <b:Last>Weaver</b:Last>
            <b:First>Marcia</b:First>
          </b:Person>
        </b:NameList>
      </b:Author>
    </b:Author>
    <b:RefOrder>16</b:RefOrder>
  </b:Source>
  <b:Source>
    <b:Tag>Her05</b:Tag>
    <b:SourceType>JournalArticle</b:SourceType>
    <b:Guid>{D86D6003-054C-4703-A11A-B6A6BAE922A5}</b:Guid>
    <b:Title>A Meta-Analytic Review of HIV Behavioral Interventions for Reducing Sexual Risk Behavior of Men Who Have Sex With Men</b:Title>
    <b:JournalName>Journal of Acquired Immune Deficiency Syndromes</b:JournalName>
    <b:Year>2005</b:Year>
    <b:Pages>228-41</b:Pages>
    <b:Volume>39</b:Volume>
    <b:Issue>2</b:Issue>
    <b:Author>
      <b:Author>
        <b:NameList>
          <b:Person>
            <b:Last>Herbst</b:Last>
            <b:First>Jeffrey</b:First>
          </b:Person>
          <b:Person>
            <b:Last>Sherba</b:Last>
            <b:First>Thomas</b:First>
          </b:Person>
          <b:Person>
            <b:Last>Crepaz</b:Last>
            <b:First>Nicole</b:First>
          </b:Person>
          <b:Person>
            <b:Last>DeLuca</b:Last>
            <b:First>Julia</b:First>
          </b:Person>
          <b:Person>
            <b:Last>Zohrabyan</b:Last>
            <b:First>Lev</b:First>
          </b:Person>
          <b:Person>
            <b:Last>Stall</b:Last>
            <b:First>Ron</b:First>
          </b:Person>
          <b:Person>
            <b:Last>Lyles</b:Last>
            <b:First>Cynthia</b:First>
          </b:Person>
        </b:NameList>
      </b:Author>
    </b:Author>
    <b:RefOrder>17</b:RefOrder>
  </b:Source>
  <b:Source>
    <b:Tag>Til12</b:Tag>
    <b:SourceType>ConferenceProceedings</b:SourceType>
    <b:Guid>{35CEBCC6-7797-4F19-8BB2-A6EC1839FA9F}</b:Guid>
    <b:Title>Is treatment as prevention the new game-changer? Costs and effectiveness</b:Title>
    <b:Year>2012</b:Year>
    <b:Author>
      <b:Author>
        <b:NameList>
          <b:Person>
            <b:Last>Till</b:Last>
            <b:First>Barnighausen</b:First>
          </b:Person>
          <b:Person>
            <b:Last>Bloom</b:Last>
            <b:First>D</b:First>
          </b:Person>
          <b:Person>
            <b:Last>Humair</b:Last>
            <b:First>S</b:First>
          </b:Person>
        </b:NameList>
      </b:Author>
    </b:Author>
    <b:ConferenceName>Proceedings of AIDS 2012</b:ConferenceName>
    <b:City>Washington, D.C.</b:City>
    <b:RefOrder>18</b:RefOrder>
  </b:Source>
  <b:Source>
    <b:Tag>Eff</b:Tag>
    <b:SourceType>ConferenceProceedings</b:SourceType>
    <b:Guid>{B9A66B0D-2744-48F8-9050-014F19F39F7D}</b:Guid>
    <b:Title>Effect of early versus delayed initiation of antiretroviral therapy (ART) on clinical outcomes in the HPTN 052 randomized clinical trial</b:Title>
    <b:Author>
      <b:Author>
        <b:NameList>
          <b:Person>
            <b:Last>Grinsztein</b:Last>
            <b:First>B</b:First>
          </b:Person>
          <b:Person>
            <b:Last>al</b:Last>
            <b:First>et.</b:First>
          </b:Person>
        </b:NameList>
      </b:Author>
    </b:Author>
    <b:Year>2012</b:Year>
    <b:ConferenceName>Proceedings of AIDS 2012</b:ConferenceName>
    <b:City>Washington, D.C.</b:City>
    <b:RefOrder>19</b:RefOrder>
  </b:Source>
  <b:Source>
    <b:Tag>Ann11</b:Tag>
    <b:SourceType>JournalArticle</b:SourceType>
    <b:Guid>{340AE381-3A5F-4714-B68C-8643295AF514}</b:Guid>
    <b:Title>Combination HIV Prevention: Significance, Challenges, and Opportunities</b:Title>
    <b:Year>2011</b:Year>
    <b:Author>
      <b:Author>
        <b:NameList>
          <b:Person>
            <b:Last>Kurth</b:Last>
            <b:First>Ann</b:First>
            <b:Middle>E.</b:Middle>
          </b:Person>
          <b:Person>
            <b:Last>Celum</b:Last>
            <b:First>Connie</b:First>
          </b:Person>
          <b:Person>
            <b:Last>Baeten</b:Last>
            <b:First>Jared</b:First>
            <b:Middle>M.</b:Middle>
          </b:Person>
        </b:NameList>
      </b:Author>
    </b:Author>
    <b:JournalName>Curr HIV/AIDS Rep</b:JournalName>
    <b:Pages>62-72</b:Pages>
    <b:Volume>8</b:Volume>
    <b:RefOrder>20</b:RefOrder>
  </b:Source>
  <b:Source>
    <b:Tag>Kle05</b:Tag>
    <b:SourceType>Book</b:SourceType>
    <b:Guid>{5A40DA27-060A-4984-9ED1-70A00EBECD7C}</b:Guid>
    <b:Title>Algorithm Design</b:Title>
    <b:Year>2005</b:Year>
    <b:City>Boston</b:City>
    <b:Publisher>Addison Wesley</b:Publisher>
    <b:Author>
      <b:Author>
        <b:NameList>
          <b:Person>
            <b:Last>Kleinberg</b:Last>
            <b:First>Jon</b:First>
          </b:Person>
          <b:Person>
            <b:Last>Tardos</b:Last>
            <b:First>Eva</b:First>
          </b:Person>
        </b:NameList>
      </b:Author>
    </b:Author>
    <b:RefOrder>21</b:RefOrder>
  </b:Source>
  <b:Source>
    <b:Tag>Mar12</b:Tag>
    <b:SourceType>ConferenceProceedings</b:SourceType>
    <b:Guid>{0743312E-0CB3-48AF-B789-DD0B37574F55}</b:Guid>
    <b:Title>A complex systems approach to evaluate HIV prevention in metropolitan areas: Preliminary implications for combination intervention strategies </b:Title>
    <b:Year>2012</b:Year>
    <b:ConferenceName>AIDS 2012</b:ConferenceName>
    <b:City>Washington, D.C.</b:City>
    <b:Author>
      <b:Author>
        <b:NameList>
          <b:Person>
            <b:Last>Marshall</b:Last>
            <b:First>Brandon</b:First>
          </b:Person>
          <b:Person>
            <b:Last>Paczkowski</b:Last>
            <b:First>Magdalena</b:First>
          </b:Person>
          <b:Person>
            <b:Last>Seemann</b:Last>
            <b:First>Lars</b:First>
          </b:Person>
          <b:Person>
            <b:Last>Tempalski</b:Last>
            <b:First>Barbara</b:First>
          </b:Person>
          <b:Person>
            <b:Last>Pouget</b:Last>
            <b:First>Enrique</b:First>
          </b:Person>
          <b:Person>
            <b:Last>Galea</b:Last>
            <b:First>Sandro</b:First>
          </b:Person>
          <b:Person>
            <b:Last>Friedman</b:Last>
            <b:First>Samuel</b:First>
          </b:Person>
        </b:NameList>
      </b:Author>
    </b:Author>
    <b:RefOrder>22</b:RefOrder>
  </b:Source>
  <b:Source>
    <b:Tag>Zar01</b:Tag>
    <b:SourceType>JournalArticle</b:SourceType>
    <b:Guid>{F9B0BD4F-566C-4DB1-8219-FCFB7B3A776C}</b:Guid>
    <b:Title>Optimal investment in a Portfolio of HIV Prevention Programs</b:Title>
    <b:JournalName>Medical Decision Making</b:JournalName>
    <b:Year>2001</b:Year>
    <b:Pages>391-408</b:Pages>
    <b:Volume>21</b:Volume>
    <b:Issue>5</b:Issue>
    <b:Author>
      <b:Author>
        <b:NameList>
          <b:Person>
            <b:Last>Zaric</b:Last>
            <b:First>Gregory</b:First>
          </b:Person>
          <b:Person>
            <b:Last>Brandeau</b:Last>
            <b:First>Margaret</b:First>
          </b:Person>
        </b:NameList>
      </b:Author>
    </b:Author>
    <b:RefOrder>23</b:RefOrder>
  </b:Source>
  <b:Source>
    <b:Tag>Bra09</b:Tag>
    <b:SourceType>JournalArticle</b:SourceType>
    <b:Guid>{DBF223C7-4DFA-4051-B2FF-6D4BB27F56E0}</b:Guid>
    <b:Title>Optimal Investment in HIV Prevention Programs: More is not always better</b:Title>
    <b:JournalName>Health Care Management Sciences</b:JournalName>
    <b:Year>2009</b:Year>
    <b:Pages>27-37</b:Pages>
    <b:Volume>12</b:Volume>
    <b:Author>
      <b:Author>
        <b:NameList>
          <b:Person>
            <b:Last>Brandeau</b:Last>
            <b:First>Margaret</b:First>
          </b:Person>
          <b:Person>
            <b:Last>Zaric</b:Last>
            <b:First>Gregory</b:First>
          </b:Person>
        </b:NameList>
      </b:Author>
    </b:Author>
    <b:RefOrder>24</b:RefOrder>
  </b:Source>
  <b:Source>
    <b:Tag>Del10</b:Tag>
    <b:SourceType>Book</b:SourceType>
    <b:Guid>{63FEDF6D-61D6-4108-97B9-F03A245AEA43}</b:Guid>
    <b:Author>
      <b:Author>
        <b:NameList>
          <b:Person>
            <b:Last>Delva</b:Last>
            <b:First>Wim</b:First>
          </b:Person>
        </b:NameList>
      </b:Author>
    </b:Author>
    <b:Title>Sexual Behavior and the spread of HIV</b:Title>
    <b:Year>2010</b:Year>
    <b:City>Ghent</b:City>
    <b:Publisher>International Centre for Reproductive Health Ghent</b:Publisher>
    <b:RefOrder>1</b:RefOrder>
  </b:Source>
  <b:Source>
    <b:Tag>JAC12</b:Tag>
    <b:SourceType>ConferenceProceedings</b:SourceType>
    <b:Guid>{7CDB634D-35B8-4CE2-A697-2D5E2510ABE7}</b:Guid>
    <b:Author>
      <b:Author>
        <b:NameList>
          <b:Person>
            <b:Last>Hontelez</b:Last>
            <b:First>J.A.C.</b:First>
          </b:Person>
          <b:Person>
            <b:Last>Lurie</b:Last>
            <b:First>M.N.</b:First>
          </b:Person>
          <b:Person>
            <b:Last>Bärnighausen</b:Last>
            <b:First>T.</b:First>
          </b:Person>
          <b:Person>
            <b:Last>Bakker</b:Last>
            <b:First>R.</b:First>
          </b:Person>
          <b:Person>
            <b:Last>Baltussen</b:Last>
            <b:First>R.</b:First>
          </b:Person>
          <b:Person>
            <b:Last>Tanser</b:Last>
            <b:First>F.</b:First>
          </b:Person>
          <b:Person>
            <b:Last>Hallett</b:Last>
            <b:First>T.B.</b:First>
          </b:Person>
          <b:Person>
            <b:Last>Newell</b:Last>
            <b:First>M.-L.</b:First>
          </b:Person>
          <b:Person>
            <b:Last>Vlas</b:Last>
            <b:First>S.J.</b:First>
            <b:Middle>de</b:Middle>
          </b:Person>
        </b:NameList>
      </b:Author>
    </b:Author>
    <b:Title>Treatment as prevention for HIV in South Africa: different models show consistency in occurrence, but difference in timing of elimination and the overall impact of the intervention</b:Title>
    <b:Year>2012</b:Year>
    <b:ConferenceName>Proceedings of AIDS 2012</b:ConferenceName>
    <b:City>Washington, D.C.</b:City>
    <b:RefOrder>25</b:RefOrder>
  </b:Source>
</b:Sources>
</file>

<file path=customXml/itemProps1.xml><?xml version="1.0" encoding="utf-8"?>
<ds:datastoreItem xmlns:ds="http://schemas.openxmlformats.org/officeDocument/2006/customXml" ds:itemID="{3179238F-EEC0-4001-901A-A364784E1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23</Pages>
  <Words>3611</Words>
  <Characters>20587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24150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Setup</cp:lastModifiedBy>
  <cp:revision>37</cp:revision>
  <cp:lastPrinted>2012-09-26T12:18:00Z</cp:lastPrinted>
  <dcterms:created xsi:type="dcterms:W3CDTF">2012-09-20T06:57:00Z</dcterms:created>
  <dcterms:modified xsi:type="dcterms:W3CDTF">2012-10-18T14:09:00Z</dcterms:modified>
</cp:coreProperties>
</file>